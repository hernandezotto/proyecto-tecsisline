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131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727"/>
        <w:gridCol w:w="21"/>
      </w:tblGrid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027776"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27776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Iniciar sesión</w:t>
            </w:r>
          </w:p>
        </w:tc>
      </w:tr>
      <w:tr w:rsidR="00A00714" w:rsidTr="00F24957">
        <w:trPr>
          <w:gridAfter w:val="1"/>
          <w:wAfter w:w="22" w:type="dxa"/>
          <w:cantSplit/>
          <w:trHeight w:val="285"/>
        </w:trPr>
        <w:tc>
          <w:tcPr>
            <w:tcW w:w="26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14" w:rsidRDefault="00A00714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24957" w:rsidRDefault="00027776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A00714" w:rsidTr="00F24957">
        <w:trPr>
          <w:gridAfter w:val="1"/>
          <w:wAfter w:w="22" w:type="dxa"/>
          <w:cantSplit/>
          <w:trHeight w:val="210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00714" w:rsidRPr="00A00714" w:rsidRDefault="00A00714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24957" w:rsidRDefault="00027776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E66ED9" w:rsidRPr="009D5C5F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24957" w:rsidRPr="009D5C5F" w:rsidRDefault="00027776" w:rsidP="000277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="009D5C5F"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D5C5F"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24957" w:rsidRDefault="00027776" w:rsidP="00F24957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E14B6" w:rsidP="00F24957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E14B6" w:rsidP="00F24957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027776" w:rsidRDefault="00027776" w:rsidP="00F24957">
            <w:pPr>
              <w:rPr>
                <w:rFonts w:ascii="Arial" w:hAnsi="Arial" w:cs="Arial"/>
              </w:rPr>
            </w:pPr>
            <w:r>
              <w:t>E</w:t>
            </w:r>
            <w:r w:rsidRPr="00027776">
              <w:t>l usuario podrá iniciar sesión con su usuario y contraseña</w:t>
            </w:r>
            <w:r w:rsidR="00EE14B6">
              <w:t xml:space="preserve"> asignados</w:t>
            </w:r>
            <w:r w:rsidRPr="00027776">
              <w:t>.</w:t>
            </w:r>
          </w:p>
        </w:tc>
      </w:tr>
      <w:tr w:rsidR="00E66ED9" w:rsidRPr="006F2513" w:rsidTr="00F2495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="009D5C5F">
              <w:rPr>
                <w:rFonts w:ascii="Arial" w:hAnsi="Arial" w:cs="Arial"/>
                <w:b/>
                <w:bCs/>
                <w:sz w:val="22"/>
              </w:rPr>
              <w:t xml:space="preserve">asos de </w:t>
            </w:r>
            <w:r>
              <w:rPr>
                <w:rFonts w:ascii="Arial" w:hAnsi="Arial" w:cs="Arial"/>
                <w:b/>
                <w:bCs/>
                <w:sz w:val="22"/>
              </w:rPr>
              <w:t>U</w:t>
            </w:r>
            <w:r w:rsidR="009D5C5F">
              <w:rPr>
                <w:rFonts w:ascii="Arial" w:hAnsi="Arial" w:cs="Arial"/>
                <w:b/>
                <w:bCs/>
                <w:sz w:val="22"/>
              </w:rPr>
              <w:t>sos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E14B6" w:rsidP="00F2495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CU001; CU000; CU000</w:t>
            </w:r>
          </w:p>
        </w:tc>
      </w:tr>
      <w:tr w:rsidR="00E66ED9" w:rsidRPr="00FA352B" w:rsidTr="00F24957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F2495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5B73AE" w:rsidRDefault="009D5C5F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</w:t>
            </w:r>
            <w:r w:rsidR="005B73AE" w:rsidRPr="005B73AE">
              <w:rPr>
                <w:rFonts w:ascii="Arial" w:hAnsi="Arial" w:cs="Arial"/>
                <w:b/>
                <w:bCs/>
                <w:sz w:val="22"/>
              </w:rPr>
              <w:t>s</w:t>
            </w:r>
            <w:r w:rsidRPr="005B73A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5B73AE">
              <w:rPr>
                <w:rFonts w:ascii="Arial" w:hAnsi="Arial" w:cs="Arial"/>
                <w:b/>
                <w:bCs/>
                <w:sz w:val="22"/>
              </w:rPr>
              <w:t>F</w:t>
            </w:r>
            <w:r w:rsidRPr="005B73AE">
              <w:rPr>
                <w:rFonts w:ascii="Arial" w:hAnsi="Arial" w:cs="Arial"/>
                <w:b/>
                <w:bCs/>
                <w:sz w:val="22"/>
              </w:rPr>
              <w:t>un</w:t>
            </w:r>
            <w:r w:rsidR="00E76C21" w:rsidRPr="005B73AE">
              <w:rPr>
                <w:rFonts w:ascii="Arial" w:hAnsi="Arial" w:cs="Arial"/>
                <w:b/>
                <w:bCs/>
                <w:sz w:val="22"/>
              </w:rPr>
              <w:t>cional</w:t>
            </w:r>
            <w:r w:rsidR="005B73AE" w:rsidRPr="005B73AE">
              <w:rPr>
                <w:rFonts w:ascii="Arial" w:hAnsi="Arial" w:cs="Arial"/>
                <w:b/>
                <w:bCs/>
                <w:sz w:val="22"/>
              </w:rPr>
              <w:t>es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E14B6" w:rsidP="00F2495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RF00; RF00; RF00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F2495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9D5C5F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  <w:r w:rsidR="00EE14B6">
              <w:rPr>
                <w:rFonts w:ascii="Arial" w:hAnsi="Arial" w:cs="Arial"/>
                <w:sz w:val="22"/>
              </w:rPr>
              <w:t>999</w:t>
            </w:r>
          </w:p>
        </w:tc>
      </w:tr>
      <w:tr w:rsidR="00E66ED9" w:rsidTr="00F24957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24957" w:rsidRPr="009D5C5F" w:rsidRDefault="00E66ED9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027776">
              <w:t xml:space="preserve"> </w:t>
            </w:r>
            <w:r w:rsidR="00EE14B6">
              <w:rPr>
                <w:rFonts w:ascii="Arial" w:hAnsi="Arial" w:cs="Arial"/>
                <w:b/>
                <w:bCs/>
                <w:sz w:val="22"/>
              </w:rPr>
              <w:t>Ingresar los datos</w:t>
            </w:r>
            <w:r w:rsidR="00027776" w:rsidRPr="00027776">
              <w:rPr>
                <w:rFonts w:ascii="Arial" w:hAnsi="Arial" w:cs="Arial"/>
                <w:b/>
                <w:bCs/>
                <w:sz w:val="22"/>
              </w:rPr>
              <w:t xml:space="preserve">           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F24957">
              <w:rPr>
                <w:rFonts w:ascii="Arial" w:hAnsi="Arial" w:cs="Arial"/>
                <w:sz w:val="22"/>
              </w:rPr>
              <w:t>-</w:t>
            </w:r>
          </w:p>
          <w:p w:rsidR="00E66ED9" w:rsidRDefault="00E66ED9" w:rsidP="00F24957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EE14B6">
              <w:rPr>
                <w:rFonts w:ascii="Arial" w:hAnsi="Arial" w:cs="Arial"/>
                <w:b/>
                <w:sz w:val="22"/>
              </w:rPr>
              <w:t xml:space="preserve"> ingresará y validará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la información </w:t>
            </w:r>
          </w:p>
          <w:p w:rsidR="00A00714" w:rsidRPr="00F220F4" w:rsidRDefault="00A00714" w:rsidP="00F2495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D5C5F" w:rsidRPr="00027776" w:rsidRDefault="00EE14B6" w:rsidP="00EE14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Pr="00EE14B6">
              <w:rPr>
                <w:rFonts w:ascii="Arial" w:hAnsi="Arial" w:cs="Arial"/>
                <w:b/>
                <w:bCs/>
                <w:sz w:val="22"/>
              </w:rPr>
              <w:t>Analiza los datos del usuario</w:t>
            </w:r>
          </w:p>
          <w:p w:rsidR="00F24957" w:rsidRPr="009D5C5F" w:rsidRDefault="00F24957" w:rsidP="009D5C5F">
            <w:pPr>
              <w:rPr>
                <w:rFonts w:ascii="Arial" w:hAnsi="Arial" w:cs="Arial"/>
                <w:bCs/>
                <w:sz w:val="22"/>
              </w:rPr>
            </w:pPr>
            <w:r w:rsidRPr="009D5C5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9D5C5F">
              <w:rPr>
                <w:rFonts w:ascii="Arial" w:hAnsi="Arial" w:cs="Arial"/>
                <w:bCs/>
                <w:sz w:val="22"/>
              </w:rPr>
              <w:t xml:space="preserve">- </w:t>
            </w:r>
          </w:p>
          <w:p w:rsidR="00E66ED9" w:rsidRPr="006E16D6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E14B6" w:rsidP="00F2495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34" w:type="dxa"/>
          </w:tcPr>
          <w:p w:rsidR="00E66ED9" w:rsidRDefault="00EE14B6" w:rsidP="00F249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E66ED9" w:rsidTr="00F24957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24957">
            <w:pPr>
              <w:pStyle w:val="Ttulo1"/>
            </w:pPr>
            <w:r>
              <w:t>Caminos Alternos</w:t>
            </w:r>
          </w:p>
          <w:p w:rsidR="007C1C42" w:rsidRPr="00205591" w:rsidRDefault="007A173F" w:rsidP="007C1C42">
            <w:r>
              <w:t xml:space="preserve">1.3.1 </w:t>
            </w:r>
            <w:r w:rsidR="00EE14B6">
              <w:t>Cuando el sistema no encuentra en su registro al usuario, esté tendrá que ir a la opción “crear cuenta”</w:t>
            </w:r>
            <w:r w:rsidR="00716464">
              <w:t xml:space="preserve"> para que se le genere uno.</w:t>
            </w:r>
          </w:p>
          <w:p w:rsidR="00E66ED9" w:rsidRPr="00205591" w:rsidRDefault="00E66ED9" w:rsidP="00F24957"/>
          <w:p w:rsidR="00E66ED9" w:rsidRPr="00205591" w:rsidRDefault="00E66ED9" w:rsidP="00F24957"/>
        </w:tc>
      </w:tr>
      <w:tr w:rsidR="00E66ED9" w:rsidTr="00F24957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24957">
            <w:pPr>
              <w:pStyle w:val="Ttulo1"/>
            </w:pPr>
            <w:r>
              <w:t xml:space="preserve">Excepciones  </w:t>
            </w:r>
          </w:p>
          <w:p w:rsidR="00E66ED9" w:rsidRDefault="00716464" w:rsidP="007C1C42">
            <w:r>
              <w:t>1.2.1 No</w:t>
            </w:r>
            <w:r w:rsidR="001F5938">
              <w:t xml:space="preserve"> funciona correctamente el botón ingresar</w:t>
            </w:r>
          </w:p>
          <w:p w:rsidR="001F5938" w:rsidRDefault="001F5938" w:rsidP="001F5938">
            <w:r>
              <w:t>1.2</w:t>
            </w:r>
            <w:r w:rsidR="00716464">
              <w:t>.</w:t>
            </w:r>
            <w:r>
              <w:t>2 No recibe el enlace de activación de cuenta</w:t>
            </w:r>
          </w:p>
          <w:p w:rsidR="001F5938" w:rsidRPr="007A173F" w:rsidRDefault="00716464" w:rsidP="001F5938">
            <w:r>
              <w:t>1.2.</w:t>
            </w:r>
            <w:r w:rsidR="001F5938">
              <w:t>3 Error 404 página no encontrada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DD69D0" w:rsidP="0071646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</w:t>
            </w:r>
            <w:r w:rsidR="00716464">
              <w:rPr>
                <w:rFonts w:ascii="Arial" w:hAnsi="Arial" w:cs="Arial"/>
                <w:sz w:val="22"/>
              </w:rPr>
              <w:t>5 segundos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E66ED9" w:rsidTr="00F24957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F249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F2495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Pr="007C1C42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7C1C42">
        <w:rPr>
          <w:sz w:val="40"/>
          <w:szCs w:val="40"/>
        </w:rPr>
        <w:t xml:space="preserve">Cuadro de casos de </w:t>
      </w:r>
      <w:r w:rsidR="007C1C42" w:rsidRPr="007C1C42">
        <w:rPr>
          <w:sz w:val="40"/>
          <w:szCs w:val="40"/>
        </w:rPr>
        <w:t>usos</w:t>
      </w:r>
    </w:p>
    <w:p w:rsidR="00F24957" w:rsidRDefault="00F24957" w:rsidP="00E66ED9"/>
    <w:p w:rsidR="00716464" w:rsidRDefault="00716464" w:rsidP="00E66ED9"/>
    <w:p w:rsidR="00716464" w:rsidRDefault="00716464" w:rsidP="00E66ED9"/>
    <w:p w:rsidR="00DD7C1C" w:rsidRDefault="00DD7C1C" w:rsidP="00E66ED9"/>
    <w:p w:rsidR="00DD7C1C" w:rsidRDefault="00DD7C1C" w:rsidP="00E66ED9"/>
    <w:p w:rsidR="00DD7C1C" w:rsidRDefault="00DD7C1C" w:rsidP="00E66ED9"/>
    <w:p w:rsidR="00DD7C1C" w:rsidRDefault="00DD7C1C" w:rsidP="00E66ED9"/>
    <w:p w:rsidR="00DD7C1C" w:rsidRDefault="00DD7C1C" w:rsidP="00E66ED9"/>
    <w:p w:rsidR="00DD7C1C" w:rsidRDefault="00DD7C1C" w:rsidP="00E66ED9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usuario</w:t>
            </w:r>
          </w:p>
        </w:tc>
      </w:tr>
      <w:tr w:rsidR="00DD7C1C" w:rsidTr="00DD7C1C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DD7C1C" w:rsidTr="00DD7C1C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C1C" w:rsidRPr="00A00714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DD7C1C" w:rsidRPr="009D5C5F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DD7C1C" w:rsidRPr="009D5C5F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DD7C1C" w:rsidRPr="00027776" w:rsidRDefault="0067009E" w:rsidP="00DD7C1C">
            <w:pPr>
              <w:rPr>
                <w:rFonts w:ascii="Arial" w:hAnsi="Arial" w:cs="Arial"/>
              </w:rPr>
            </w:pPr>
            <w:r w:rsidRPr="0067009E">
              <w:rPr>
                <w:rFonts w:ascii="Arial" w:hAnsi="Arial" w:cs="Arial"/>
                <w:sz w:val="22"/>
              </w:rPr>
              <w:t>el usuario podrá registrar sus datos para crear una cuenta nueva en la plataforma.</w:t>
            </w:r>
          </w:p>
        </w:tc>
      </w:tr>
      <w:tr w:rsidR="00DD7C1C" w:rsidRPr="006F2513" w:rsidTr="00DD7C1C">
        <w:trPr>
          <w:cantSplit/>
          <w:trHeight w:val="255"/>
        </w:trPr>
        <w:tc>
          <w:tcPr>
            <w:tcW w:w="1388" w:type="dxa"/>
            <w:vMerge w:val="restart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7C1C" w:rsidRPr="006F2513" w:rsidRDefault="00DD7C1C" w:rsidP="00DD7C1C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D7C1C" w:rsidRPr="00FA352B" w:rsidTr="00DD7C1C">
        <w:trPr>
          <w:cantSplit/>
          <w:trHeight w:val="255"/>
        </w:trPr>
        <w:tc>
          <w:tcPr>
            <w:tcW w:w="1388" w:type="dxa"/>
            <w:vMerge/>
          </w:tcPr>
          <w:p w:rsidR="00DD7C1C" w:rsidRPr="006F2513" w:rsidRDefault="00DD7C1C" w:rsidP="00DD7C1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DD7C1C" w:rsidRPr="005B73AE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7C1C" w:rsidRPr="00DE7C12" w:rsidRDefault="00DD7C1C" w:rsidP="00DD7C1C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DD7C1C" w:rsidTr="00DD7C1C">
        <w:trPr>
          <w:cantSplit/>
        </w:trPr>
        <w:tc>
          <w:tcPr>
            <w:tcW w:w="2812" w:type="dxa"/>
            <w:gridSpan w:val="2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DD7C1C" w:rsidRPr="0067009E" w:rsidRDefault="0067009E" w:rsidP="00DD7C1C">
            <w:r>
              <w:t xml:space="preserve">El </w:t>
            </w:r>
            <w:r w:rsidRPr="0067009E">
              <w:rPr>
                <w:rFonts w:ascii="Arial" w:hAnsi="Arial" w:cs="Arial"/>
                <w:sz w:val="22"/>
              </w:rPr>
              <w:t>usuario necesita crear una nueva cuenta para ingresar a la información que desea en la plataforma.</w:t>
            </w:r>
          </w:p>
        </w:tc>
      </w:tr>
      <w:tr w:rsidR="00DD7C1C" w:rsidTr="00DD7C1C">
        <w:trPr>
          <w:cantSplit/>
        </w:trPr>
        <w:tc>
          <w:tcPr>
            <w:tcW w:w="8784" w:type="dxa"/>
            <w:gridSpan w:val="4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</w:p>
        </w:tc>
      </w:tr>
      <w:tr w:rsidR="00DD7C1C" w:rsidTr="00DD7C1C">
        <w:trPr>
          <w:cantSplit/>
          <w:trHeight w:val="884"/>
        </w:trPr>
        <w:tc>
          <w:tcPr>
            <w:tcW w:w="3920" w:type="dxa"/>
            <w:gridSpan w:val="3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7C1C" w:rsidRPr="009D5C5F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Llenar los campos requeridos</w:t>
            </w:r>
            <w:r w:rsidRPr="00027776">
              <w:rPr>
                <w:rFonts w:ascii="Arial" w:hAnsi="Arial" w:cs="Arial"/>
                <w:b/>
                <w:bCs/>
                <w:sz w:val="22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>-</w:t>
            </w:r>
          </w:p>
          <w:p w:rsidR="00DD7C1C" w:rsidRDefault="00DD7C1C" w:rsidP="00DD7C1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ingresará sus datos y si estos so</w:t>
            </w:r>
            <w:r w:rsidR="0067009E">
              <w:rPr>
                <w:rFonts w:ascii="Arial" w:hAnsi="Arial" w:cs="Arial"/>
                <w:b/>
                <w:sz w:val="22"/>
              </w:rPr>
              <w:t>n validados correctamente se creará una nueva cuenta.</w:t>
            </w:r>
          </w:p>
          <w:p w:rsidR="00DD7C1C" w:rsidRPr="00F220F4" w:rsidRDefault="00DD7C1C" w:rsidP="00DD7C1C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D7C1C" w:rsidRPr="00027776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Guardar</w:t>
            </w:r>
            <w:r w:rsidRPr="00EE14B6">
              <w:rPr>
                <w:rFonts w:ascii="Arial" w:hAnsi="Arial" w:cs="Arial"/>
                <w:b/>
                <w:bCs/>
                <w:sz w:val="22"/>
              </w:rPr>
              <w:t xml:space="preserve"> los datos del usuario</w:t>
            </w:r>
          </w:p>
          <w:p w:rsidR="00DD7C1C" w:rsidRPr="009D5C5F" w:rsidRDefault="00DD7C1C" w:rsidP="00DD7C1C">
            <w:pPr>
              <w:rPr>
                <w:rFonts w:ascii="Arial" w:hAnsi="Arial" w:cs="Arial"/>
                <w:bCs/>
                <w:sz w:val="22"/>
              </w:rPr>
            </w:pPr>
            <w:r w:rsidRPr="009D5C5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9D5C5F">
              <w:rPr>
                <w:rFonts w:ascii="Arial" w:hAnsi="Arial" w:cs="Arial"/>
                <w:bCs/>
                <w:sz w:val="22"/>
              </w:rPr>
              <w:t xml:space="preserve">- </w:t>
            </w:r>
          </w:p>
          <w:p w:rsidR="00DD7C1C" w:rsidRPr="006E16D6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creará la nueva cuenta</w:t>
            </w:r>
            <w:r w:rsidR="0067009E">
              <w:rPr>
                <w:rFonts w:ascii="Arial" w:hAnsi="Arial" w:cs="Arial"/>
                <w:b/>
                <w:bCs/>
                <w:sz w:val="22"/>
              </w:rPr>
              <w:t xml:space="preserve"> y la almacenará en una base de datos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DD7C1C" w:rsidTr="00DD7C1C">
        <w:trPr>
          <w:cantSplit/>
        </w:trPr>
        <w:tc>
          <w:tcPr>
            <w:tcW w:w="3920" w:type="dxa"/>
            <w:gridSpan w:val="3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DD7C1C" w:rsidRDefault="00DD7C1C" w:rsidP="006700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  <w:r w:rsidR="0067009E">
              <w:rPr>
                <w:rFonts w:ascii="Arial" w:hAnsi="Arial" w:cs="Arial"/>
                <w:sz w:val="22"/>
              </w:rPr>
              <w:t>puede navegar en la plataforma</w:t>
            </w:r>
          </w:p>
        </w:tc>
      </w:tr>
      <w:tr w:rsidR="00DD7C1C" w:rsidTr="00DD7C1C">
        <w:trPr>
          <w:cantSplit/>
          <w:trHeight w:val="822"/>
        </w:trPr>
        <w:tc>
          <w:tcPr>
            <w:tcW w:w="8784" w:type="dxa"/>
            <w:gridSpan w:val="4"/>
          </w:tcPr>
          <w:p w:rsidR="00DD7C1C" w:rsidRDefault="00DD7C1C" w:rsidP="00DD7C1C">
            <w:pPr>
              <w:pStyle w:val="Ttulo1"/>
            </w:pPr>
            <w:r>
              <w:t>Caminos Alternos</w:t>
            </w:r>
          </w:p>
          <w:p w:rsidR="00DD7C1C" w:rsidRDefault="00DD7C1C" w:rsidP="00DD7C1C">
            <w:r>
              <w:t>1.3.1 El usuario ya existe</w:t>
            </w:r>
            <w:r w:rsidR="001466F1">
              <w:t xml:space="preserve"> en la plataforma</w:t>
            </w:r>
            <w:r>
              <w:t>.</w:t>
            </w:r>
          </w:p>
          <w:p w:rsidR="00DD7C1C" w:rsidRDefault="00DD7C1C" w:rsidP="00DD7C1C"/>
          <w:p w:rsidR="00DD7C1C" w:rsidRPr="00205591" w:rsidRDefault="00DD7C1C" w:rsidP="00DD7C1C"/>
          <w:p w:rsidR="00DD7C1C" w:rsidRPr="00205591" w:rsidRDefault="00DD7C1C" w:rsidP="00DD7C1C"/>
          <w:p w:rsidR="00DD7C1C" w:rsidRPr="00205591" w:rsidRDefault="00DD7C1C" w:rsidP="00DD7C1C"/>
        </w:tc>
      </w:tr>
      <w:tr w:rsidR="00DD7C1C" w:rsidTr="00DD7C1C">
        <w:trPr>
          <w:cantSplit/>
          <w:trHeight w:val="822"/>
        </w:trPr>
        <w:tc>
          <w:tcPr>
            <w:tcW w:w="8784" w:type="dxa"/>
            <w:gridSpan w:val="4"/>
          </w:tcPr>
          <w:p w:rsidR="00DD7C1C" w:rsidRDefault="00DD7C1C" w:rsidP="00DD7C1C">
            <w:pPr>
              <w:pStyle w:val="Ttulo1"/>
            </w:pPr>
            <w:r>
              <w:t xml:space="preserve">Excepciones  </w:t>
            </w:r>
          </w:p>
          <w:p w:rsidR="00DD7C1C" w:rsidRDefault="00DD7C1C" w:rsidP="00DD7C1C">
            <w:r>
              <w:t>1.2.1 No funciona correctamente el botón ingresar</w:t>
            </w:r>
          </w:p>
          <w:p w:rsidR="00DD7C1C" w:rsidRDefault="00DD7C1C" w:rsidP="00DD7C1C">
            <w:r>
              <w:t>1.2.2 No recibe el enlace de activación de cuenta</w:t>
            </w:r>
          </w:p>
          <w:p w:rsidR="00DD7C1C" w:rsidRPr="007A173F" w:rsidRDefault="00DD7C1C" w:rsidP="00DD7C1C">
            <w:r>
              <w:t>1.2.3 Error 404 página no encontrada</w:t>
            </w:r>
          </w:p>
        </w:tc>
      </w:tr>
      <w:tr w:rsidR="00DD7C1C" w:rsidTr="00DD7C1C">
        <w:trPr>
          <w:cantSplit/>
        </w:trPr>
        <w:tc>
          <w:tcPr>
            <w:tcW w:w="3920" w:type="dxa"/>
            <w:gridSpan w:val="3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DD7C1C" w:rsidTr="00DD7C1C">
        <w:trPr>
          <w:cantSplit/>
        </w:trPr>
        <w:tc>
          <w:tcPr>
            <w:tcW w:w="3920" w:type="dxa"/>
            <w:gridSpan w:val="3"/>
          </w:tcPr>
          <w:p w:rsidR="00DD7C1C" w:rsidRDefault="00DD7C1C" w:rsidP="00DD7C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DD7C1C" w:rsidRDefault="00DD7C1C" w:rsidP="00DD7C1C">
            <w:pPr>
              <w:rPr>
                <w:rFonts w:ascii="Arial" w:hAnsi="Arial" w:cs="Arial"/>
                <w:sz w:val="22"/>
              </w:rPr>
            </w:pPr>
          </w:p>
        </w:tc>
      </w:tr>
    </w:tbl>
    <w:p w:rsidR="00DD7C1C" w:rsidRDefault="00DD7C1C" w:rsidP="00DD7C1C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7C1C42">
        <w:rPr>
          <w:sz w:val="40"/>
          <w:szCs w:val="40"/>
        </w:rPr>
        <w:t>Interfaz gráfica que corresponde</w:t>
      </w:r>
    </w:p>
    <w:p w:rsidR="00210E8C" w:rsidRDefault="00210E8C">
      <w:pPr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1466F1">
              <w:rPr>
                <w:rFonts w:ascii="Arial" w:hAnsi="Arial" w:cs="Arial"/>
                <w:sz w:val="22"/>
              </w:rPr>
              <w:t>3</w:t>
            </w: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3E089A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Autenticación del usuario</w:t>
            </w:r>
          </w:p>
        </w:tc>
      </w:tr>
      <w:tr w:rsidR="003E089A" w:rsidTr="00834A7E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3E089A" w:rsidTr="00834A7E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089A" w:rsidRPr="00A00714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3E089A" w:rsidRPr="009D5C5F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3E089A" w:rsidRPr="009D5C5F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3E089A" w:rsidRPr="00027776" w:rsidRDefault="001466F1" w:rsidP="001466F1">
            <w:pPr>
              <w:rPr>
                <w:rFonts w:ascii="Arial" w:hAnsi="Arial" w:cs="Arial"/>
              </w:rPr>
            </w:pPr>
            <w:r>
              <w:t>El usuario deberá identificarse para acceder a la plataforma</w:t>
            </w:r>
          </w:p>
        </w:tc>
      </w:tr>
      <w:tr w:rsidR="003E089A" w:rsidRPr="006F2513" w:rsidTr="00834A7E">
        <w:trPr>
          <w:cantSplit/>
          <w:trHeight w:val="255"/>
        </w:trPr>
        <w:tc>
          <w:tcPr>
            <w:tcW w:w="1388" w:type="dxa"/>
            <w:vMerge w:val="restart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3E089A" w:rsidRPr="006F2513" w:rsidRDefault="003E089A" w:rsidP="00834A7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E089A" w:rsidRPr="00FA352B" w:rsidTr="00834A7E">
        <w:trPr>
          <w:cantSplit/>
          <w:trHeight w:val="255"/>
        </w:trPr>
        <w:tc>
          <w:tcPr>
            <w:tcW w:w="1388" w:type="dxa"/>
            <w:vMerge/>
          </w:tcPr>
          <w:p w:rsidR="003E089A" w:rsidRPr="006F2513" w:rsidRDefault="003E089A" w:rsidP="00834A7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3E089A" w:rsidRPr="005B73AE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3E089A" w:rsidRPr="00DE7C12" w:rsidRDefault="003E089A" w:rsidP="00834A7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3E089A" w:rsidTr="00834A7E">
        <w:trPr>
          <w:cantSplit/>
        </w:trPr>
        <w:tc>
          <w:tcPr>
            <w:tcW w:w="2812" w:type="dxa"/>
            <w:gridSpan w:val="2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3E089A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contar con una cuenta habilitada</w:t>
            </w:r>
          </w:p>
        </w:tc>
      </w:tr>
      <w:tr w:rsidR="003E089A" w:rsidTr="00834A7E">
        <w:trPr>
          <w:cantSplit/>
        </w:trPr>
        <w:tc>
          <w:tcPr>
            <w:tcW w:w="8784" w:type="dxa"/>
            <w:gridSpan w:val="4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</w:p>
        </w:tc>
      </w:tr>
      <w:tr w:rsidR="003E089A" w:rsidTr="00834A7E">
        <w:trPr>
          <w:cantSplit/>
          <w:trHeight w:val="884"/>
        </w:trPr>
        <w:tc>
          <w:tcPr>
            <w:tcW w:w="3920" w:type="dxa"/>
            <w:gridSpan w:val="3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E089A" w:rsidRPr="001466F1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t xml:space="preserve"> </w:t>
            </w:r>
            <w:r w:rsidR="001466F1">
              <w:rPr>
                <w:rFonts w:ascii="Arial" w:hAnsi="Arial" w:cs="Arial"/>
                <w:b/>
                <w:bCs/>
                <w:sz w:val="22"/>
              </w:rPr>
              <w:t>El usuario navega por la plataforma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>-</w:t>
            </w:r>
          </w:p>
          <w:p w:rsidR="003E089A" w:rsidRPr="00F220F4" w:rsidRDefault="003E089A" w:rsidP="001466F1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089A" w:rsidRPr="00027776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1466F1">
              <w:rPr>
                <w:rFonts w:ascii="Arial" w:hAnsi="Arial" w:cs="Arial"/>
                <w:b/>
                <w:bCs/>
                <w:sz w:val="22"/>
              </w:rPr>
              <w:t>Accede a la base de datos y confirma los mismos</w:t>
            </w:r>
          </w:p>
          <w:p w:rsidR="003E089A" w:rsidRPr="009D5C5F" w:rsidRDefault="003E089A" w:rsidP="00834A7E">
            <w:pPr>
              <w:rPr>
                <w:rFonts w:ascii="Arial" w:hAnsi="Arial" w:cs="Arial"/>
                <w:bCs/>
                <w:sz w:val="22"/>
              </w:rPr>
            </w:pPr>
            <w:r w:rsidRPr="009D5C5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9D5C5F">
              <w:rPr>
                <w:rFonts w:ascii="Arial" w:hAnsi="Arial" w:cs="Arial"/>
                <w:bCs/>
                <w:sz w:val="22"/>
              </w:rPr>
              <w:t xml:space="preserve">- </w:t>
            </w:r>
          </w:p>
          <w:p w:rsidR="003E089A" w:rsidRPr="006E16D6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E089A" w:rsidTr="00834A7E">
        <w:trPr>
          <w:cantSplit/>
        </w:trPr>
        <w:tc>
          <w:tcPr>
            <w:tcW w:w="3920" w:type="dxa"/>
            <w:gridSpan w:val="3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3E089A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sus datos para acceder a la plataforma.</w:t>
            </w:r>
          </w:p>
        </w:tc>
      </w:tr>
      <w:tr w:rsidR="003E089A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3E089A" w:rsidRDefault="003E089A" w:rsidP="00834A7E">
            <w:pPr>
              <w:pStyle w:val="Ttulo1"/>
            </w:pPr>
            <w:r>
              <w:t>Caminos Alternos</w:t>
            </w:r>
          </w:p>
          <w:p w:rsidR="003E089A" w:rsidRDefault="003E089A" w:rsidP="00834A7E">
            <w:r>
              <w:t>1.3.1</w:t>
            </w:r>
            <w:r w:rsidR="001466F1">
              <w:t xml:space="preserve"> Contraseña incorrecta</w:t>
            </w:r>
          </w:p>
          <w:p w:rsidR="003E089A" w:rsidRDefault="003E089A" w:rsidP="00834A7E"/>
          <w:p w:rsidR="003E089A" w:rsidRPr="00205591" w:rsidRDefault="003E089A" w:rsidP="00834A7E"/>
          <w:p w:rsidR="003E089A" w:rsidRPr="00205591" w:rsidRDefault="003E089A" w:rsidP="00834A7E"/>
          <w:p w:rsidR="003E089A" w:rsidRPr="00205591" w:rsidRDefault="003E089A" w:rsidP="00834A7E"/>
        </w:tc>
      </w:tr>
      <w:tr w:rsidR="003E089A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3E089A" w:rsidRDefault="003E089A" w:rsidP="00834A7E">
            <w:pPr>
              <w:pStyle w:val="Ttulo1"/>
            </w:pPr>
            <w:r>
              <w:t xml:space="preserve">Excepciones  </w:t>
            </w:r>
          </w:p>
          <w:p w:rsidR="003E089A" w:rsidRDefault="003E089A" w:rsidP="00834A7E">
            <w:r>
              <w:t>1.2.1 No funciona correctamente el botón ingresar</w:t>
            </w:r>
          </w:p>
          <w:p w:rsidR="003E089A" w:rsidRDefault="003E089A" w:rsidP="00834A7E">
            <w:r>
              <w:t>1.2.2 No recibe el enlace de activación de cuenta</w:t>
            </w:r>
          </w:p>
          <w:p w:rsidR="003E089A" w:rsidRPr="007A173F" w:rsidRDefault="003E089A" w:rsidP="00834A7E">
            <w:r>
              <w:t>1.2.3 Error 404 página no encontrada</w:t>
            </w:r>
          </w:p>
        </w:tc>
      </w:tr>
      <w:tr w:rsidR="003E089A" w:rsidTr="00834A7E">
        <w:trPr>
          <w:cantSplit/>
        </w:trPr>
        <w:tc>
          <w:tcPr>
            <w:tcW w:w="3920" w:type="dxa"/>
            <w:gridSpan w:val="3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3E089A" w:rsidTr="00834A7E">
        <w:trPr>
          <w:cantSplit/>
        </w:trPr>
        <w:tc>
          <w:tcPr>
            <w:tcW w:w="3920" w:type="dxa"/>
            <w:gridSpan w:val="3"/>
          </w:tcPr>
          <w:p w:rsidR="003E089A" w:rsidRDefault="003E089A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3E089A" w:rsidRDefault="003E089A" w:rsidP="00834A7E">
            <w:pPr>
              <w:rPr>
                <w:rFonts w:ascii="Arial" w:hAnsi="Arial" w:cs="Arial"/>
                <w:sz w:val="22"/>
              </w:rPr>
            </w:pPr>
          </w:p>
        </w:tc>
      </w:tr>
    </w:tbl>
    <w:p w:rsidR="003E089A" w:rsidRDefault="003E089A" w:rsidP="003E089A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7C1C42">
        <w:rPr>
          <w:sz w:val="40"/>
          <w:szCs w:val="40"/>
        </w:rPr>
        <w:t>Interfaz gráfica que corresponde</w:t>
      </w:r>
    </w:p>
    <w:p w:rsidR="00DD7C1C" w:rsidRDefault="00DD7C1C" w:rsidP="00DD7C1C"/>
    <w:p w:rsidR="00DD7C1C" w:rsidRDefault="00DD7C1C" w:rsidP="00DD7C1C"/>
    <w:p w:rsidR="001466F1" w:rsidRDefault="001466F1" w:rsidP="00DD7C1C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1466F1" w:rsidRDefault="00C72FA2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Contactar el servicio</w:t>
            </w:r>
          </w:p>
        </w:tc>
      </w:tr>
      <w:tr w:rsidR="001466F1" w:rsidTr="00834A7E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1466F1" w:rsidTr="00834A7E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66F1" w:rsidRPr="00A00714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1466F1" w:rsidRPr="009D5C5F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1466F1" w:rsidRPr="009D5C5F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1466F1" w:rsidRPr="00027776" w:rsidRDefault="001466F1" w:rsidP="00146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El usuario debe enviar un mensaje para contactarse con un asesor y así recibir asesoría acerca de los servicios o productos que quiere adquirir.</w:t>
            </w:r>
          </w:p>
        </w:tc>
      </w:tr>
      <w:tr w:rsidR="001466F1" w:rsidRPr="006F2513" w:rsidTr="00834A7E">
        <w:trPr>
          <w:cantSplit/>
          <w:trHeight w:val="255"/>
        </w:trPr>
        <w:tc>
          <w:tcPr>
            <w:tcW w:w="1388" w:type="dxa"/>
            <w:vMerge w:val="restart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466F1" w:rsidRPr="006F2513" w:rsidRDefault="001466F1" w:rsidP="00834A7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1466F1" w:rsidRPr="00FA352B" w:rsidTr="00834A7E">
        <w:trPr>
          <w:cantSplit/>
          <w:trHeight w:val="255"/>
        </w:trPr>
        <w:tc>
          <w:tcPr>
            <w:tcW w:w="1388" w:type="dxa"/>
            <w:vMerge/>
          </w:tcPr>
          <w:p w:rsidR="001466F1" w:rsidRPr="006F2513" w:rsidRDefault="001466F1" w:rsidP="00834A7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1466F1" w:rsidRPr="005B73AE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1466F1" w:rsidRPr="00DE7C12" w:rsidRDefault="001466F1" w:rsidP="00834A7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466F1" w:rsidTr="00834A7E">
        <w:trPr>
          <w:cantSplit/>
        </w:trPr>
        <w:tc>
          <w:tcPr>
            <w:tcW w:w="2812" w:type="dxa"/>
            <w:gridSpan w:val="2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1466F1" w:rsidRPr="0067009E" w:rsidRDefault="001466F1" w:rsidP="002A4318">
            <w:r>
              <w:t xml:space="preserve">El </w:t>
            </w:r>
            <w:r w:rsidRPr="0067009E">
              <w:rPr>
                <w:rFonts w:ascii="Arial" w:hAnsi="Arial" w:cs="Arial"/>
                <w:sz w:val="22"/>
              </w:rPr>
              <w:t xml:space="preserve">usuario </w:t>
            </w:r>
            <w:r w:rsidR="002A4318">
              <w:rPr>
                <w:rFonts w:ascii="Arial" w:hAnsi="Arial" w:cs="Arial"/>
                <w:sz w:val="22"/>
              </w:rPr>
              <w:t>elige el producto o servicio que requiere y recibe la asesoría</w:t>
            </w:r>
            <w:r w:rsidRPr="0067009E">
              <w:rPr>
                <w:rFonts w:ascii="Arial" w:hAnsi="Arial" w:cs="Arial"/>
                <w:sz w:val="22"/>
              </w:rPr>
              <w:t>.</w:t>
            </w:r>
          </w:p>
        </w:tc>
      </w:tr>
      <w:tr w:rsidR="001466F1" w:rsidTr="00834A7E">
        <w:trPr>
          <w:cantSplit/>
        </w:trPr>
        <w:tc>
          <w:tcPr>
            <w:tcW w:w="8784" w:type="dxa"/>
            <w:gridSpan w:val="4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</w:p>
        </w:tc>
      </w:tr>
      <w:tr w:rsidR="001466F1" w:rsidTr="00834A7E">
        <w:trPr>
          <w:cantSplit/>
          <w:trHeight w:val="884"/>
        </w:trPr>
        <w:tc>
          <w:tcPr>
            <w:tcW w:w="3920" w:type="dxa"/>
            <w:gridSpan w:val="3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466F1" w:rsidRPr="009D5C5F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t xml:space="preserve"> </w:t>
            </w:r>
            <w:r w:rsidR="002A4318">
              <w:rPr>
                <w:rFonts w:ascii="Arial" w:hAnsi="Arial" w:cs="Arial"/>
                <w:b/>
                <w:bCs/>
                <w:sz w:val="22"/>
              </w:rPr>
              <w:t>Usuario navega por la plataforma y selecciona los artículos de su preferencia</w:t>
            </w:r>
            <w:r w:rsidRPr="00027776">
              <w:rPr>
                <w:rFonts w:ascii="Arial" w:hAnsi="Arial" w:cs="Arial"/>
                <w:b/>
                <w:bCs/>
                <w:sz w:val="22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466F1" w:rsidRPr="00F220F4" w:rsidRDefault="001466F1" w:rsidP="002A4318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4318" w:rsidRPr="002A4318" w:rsidRDefault="001466F1" w:rsidP="002A431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2A4318">
              <w:rPr>
                <w:rFonts w:ascii="Arial" w:hAnsi="Arial" w:cs="Arial"/>
                <w:b/>
                <w:bCs/>
                <w:sz w:val="22"/>
              </w:rPr>
              <w:t>Almacena en la base de datos del usuario los artículos seleccionados.</w:t>
            </w:r>
          </w:p>
        </w:tc>
      </w:tr>
      <w:tr w:rsidR="001466F1" w:rsidTr="00834A7E">
        <w:trPr>
          <w:cantSplit/>
        </w:trPr>
        <w:tc>
          <w:tcPr>
            <w:tcW w:w="3920" w:type="dxa"/>
            <w:gridSpan w:val="3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puede navegar en la plataforma</w:t>
            </w:r>
            <w:r w:rsidR="002A4318">
              <w:rPr>
                <w:rFonts w:ascii="Arial" w:hAnsi="Arial" w:cs="Arial"/>
                <w:sz w:val="22"/>
              </w:rPr>
              <w:t xml:space="preserve"> y seleccionar productos o servicios para consultar su costo.</w:t>
            </w:r>
          </w:p>
        </w:tc>
      </w:tr>
      <w:tr w:rsidR="001466F1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1466F1" w:rsidRDefault="001466F1" w:rsidP="00834A7E">
            <w:pPr>
              <w:pStyle w:val="Ttulo1"/>
            </w:pPr>
            <w:r>
              <w:t>Caminos Alternos</w:t>
            </w:r>
          </w:p>
          <w:p w:rsidR="001466F1" w:rsidRDefault="001466F1" w:rsidP="00834A7E">
            <w:r>
              <w:t xml:space="preserve">1.3.1 </w:t>
            </w:r>
            <w:r w:rsidR="002A4318">
              <w:t xml:space="preserve">Producto </w:t>
            </w:r>
            <w:r>
              <w:t xml:space="preserve">ya existe en </w:t>
            </w:r>
            <w:r w:rsidR="002A4318">
              <w:t>el carro de compras</w:t>
            </w:r>
            <w:r>
              <w:t>.</w:t>
            </w:r>
          </w:p>
          <w:p w:rsidR="001466F1" w:rsidRDefault="001466F1" w:rsidP="00834A7E"/>
          <w:p w:rsidR="001466F1" w:rsidRPr="00205591" w:rsidRDefault="001466F1" w:rsidP="00834A7E"/>
          <w:p w:rsidR="001466F1" w:rsidRPr="00205591" w:rsidRDefault="001466F1" w:rsidP="00834A7E"/>
          <w:p w:rsidR="001466F1" w:rsidRPr="00205591" w:rsidRDefault="001466F1" w:rsidP="00834A7E"/>
        </w:tc>
      </w:tr>
      <w:tr w:rsidR="001466F1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1466F1" w:rsidRDefault="001466F1" w:rsidP="00834A7E">
            <w:pPr>
              <w:pStyle w:val="Ttulo1"/>
            </w:pPr>
            <w:r>
              <w:t xml:space="preserve">Excepciones  </w:t>
            </w:r>
          </w:p>
          <w:p w:rsidR="001466F1" w:rsidRDefault="001466F1" w:rsidP="00834A7E">
            <w:r>
              <w:t>1.2.1 No funciona correctamente el botón ingresar</w:t>
            </w:r>
          </w:p>
          <w:p w:rsidR="001466F1" w:rsidRDefault="001466F1" w:rsidP="00834A7E">
            <w:r>
              <w:t>1.2.2 No recibe el enlace de activación de cuenta</w:t>
            </w:r>
          </w:p>
          <w:p w:rsidR="001466F1" w:rsidRPr="007A173F" w:rsidRDefault="001466F1" w:rsidP="00834A7E">
            <w:r>
              <w:t>1.2.3 Error 404 página no encontrada</w:t>
            </w:r>
          </w:p>
        </w:tc>
      </w:tr>
      <w:tr w:rsidR="001466F1" w:rsidTr="00834A7E">
        <w:trPr>
          <w:cantSplit/>
        </w:trPr>
        <w:tc>
          <w:tcPr>
            <w:tcW w:w="3920" w:type="dxa"/>
            <w:gridSpan w:val="3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1466F1" w:rsidTr="00834A7E">
        <w:trPr>
          <w:cantSplit/>
        </w:trPr>
        <w:tc>
          <w:tcPr>
            <w:tcW w:w="3920" w:type="dxa"/>
            <w:gridSpan w:val="3"/>
          </w:tcPr>
          <w:p w:rsidR="001466F1" w:rsidRDefault="001466F1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1466F1" w:rsidRDefault="001466F1" w:rsidP="00834A7E">
            <w:pPr>
              <w:rPr>
                <w:rFonts w:ascii="Arial" w:hAnsi="Arial" w:cs="Arial"/>
                <w:sz w:val="22"/>
              </w:rPr>
            </w:pPr>
          </w:p>
        </w:tc>
      </w:tr>
    </w:tbl>
    <w:p w:rsidR="001466F1" w:rsidRDefault="001466F1" w:rsidP="00DD7C1C"/>
    <w:p w:rsidR="002A4318" w:rsidRDefault="002A4318" w:rsidP="00DD7C1C"/>
    <w:p w:rsidR="002A4318" w:rsidRDefault="002A4318" w:rsidP="00DD7C1C"/>
    <w:p w:rsidR="002A4318" w:rsidRDefault="002A4318" w:rsidP="00DD7C1C"/>
    <w:p w:rsidR="002A4318" w:rsidRDefault="002A4318" w:rsidP="00DD7C1C"/>
    <w:p w:rsidR="002A4318" w:rsidRDefault="002A4318" w:rsidP="00DD7C1C"/>
    <w:p w:rsidR="002A4318" w:rsidRDefault="002A4318" w:rsidP="00DD7C1C"/>
    <w:p w:rsidR="002A4318" w:rsidRDefault="002A4318" w:rsidP="00DD7C1C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2A4318" w:rsidRDefault="00C72FA2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Actualización de datos</w:t>
            </w:r>
          </w:p>
        </w:tc>
      </w:tr>
      <w:tr w:rsidR="002A4318" w:rsidTr="00834A7E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2A4318" w:rsidTr="00834A7E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A4318" w:rsidRPr="00A00714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2A4318" w:rsidRPr="009D5C5F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2A4318" w:rsidRPr="009D5C5F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2A4318" w:rsidRPr="00027776" w:rsidRDefault="002A4318" w:rsidP="00834A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actualizar los datos una vez este registrado en la plataforma</w:t>
            </w:r>
          </w:p>
        </w:tc>
      </w:tr>
      <w:tr w:rsidR="002A4318" w:rsidRPr="006F2513" w:rsidTr="00834A7E">
        <w:trPr>
          <w:cantSplit/>
          <w:trHeight w:val="255"/>
        </w:trPr>
        <w:tc>
          <w:tcPr>
            <w:tcW w:w="1388" w:type="dxa"/>
            <w:vMerge w:val="restart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2A4318" w:rsidRPr="006F2513" w:rsidRDefault="002A4318" w:rsidP="00834A7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2A4318" w:rsidRPr="00FA352B" w:rsidTr="00834A7E">
        <w:trPr>
          <w:cantSplit/>
          <w:trHeight w:val="255"/>
        </w:trPr>
        <w:tc>
          <w:tcPr>
            <w:tcW w:w="1388" w:type="dxa"/>
            <w:vMerge/>
          </w:tcPr>
          <w:p w:rsidR="002A4318" w:rsidRPr="006F2513" w:rsidRDefault="002A4318" w:rsidP="00834A7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2A4318" w:rsidRPr="005B73AE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2A4318" w:rsidRPr="00DE7C12" w:rsidRDefault="002A4318" w:rsidP="00834A7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A4318" w:rsidTr="00834A7E">
        <w:trPr>
          <w:cantSplit/>
        </w:trPr>
        <w:tc>
          <w:tcPr>
            <w:tcW w:w="2812" w:type="dxa"/>
            <w:gridSpan w:val="2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2A4318" w:rsidRPr="0067009E" w:rsidRDefault="002A4318" w:rsidP="00880287">
            <w:r>
              <w:rPr>
                <w:rFonts w:ascii="Arial" w:hAnsi="Arial" w:cs="Arial"/>
                <w:sz w:val="22"/>
              </w:rPr>
              <w:t xml:space="preserve">El usuario </w:t>
            </w:r>
            <w:r w:rsidR="00880287">
              <w:rPr>
                <w:rFonts w:ascii="Arial" w:hAnsi="Arial" w:cs="Arial"/>
                <w:sz w:val="22"/>
              </w:rPr>
              <w:t xml:space="preserve">deberá </w:t>
            </w:r>
            <w:r>
              <w:rPr>
                <w:rFonts w:ascii="Arial" w:hAnsi="Arial" w:cs="Arial"/>
                <w:sz w:val="22"/>
              </w:rPr>
              <w:t>estar registrado en la plataforma.</w:t>
            </w:r>
          </w:p>
        </w:tc>
      </w:tr>
      <w:tr w:rsidR="002A4318" w:rsidTr="00834A7E">
        <w:trPr>
          <w:cantSplit/>
        </w:trPr>
        <w:tc>
          <w:tcPr>
            <w:tcW w:w="8784" w:type="dxa"/>
            <w:gridSpan w:val="4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proofErr w:type="gramStart"/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  <w:proofErr w:type="gramEnd"/>
          </w:p>
          <w:p w:rsidR="00880287" w:rsidRDefault="00880287" w:rsidP="00834A7E">
            <w:pPr>
              <w:rPr>
                <w:rFonts w:ascii="Arial" w:hAnsi="Arial" w:cs="Arial"/>
                <w:sz w:val="22"/>
              </w:rPr>
            </w:pPr>
          </w:p>
        </w:tc>
      </w:tr>
      <w:tr w:rsidR="002A4318" w:rsidTr="00834A7E">
        <w:trPr>
          <w:cantSplit/>
          <w:trHeight w:val="884"/>
        </w:trPr>
        <w:tc>
          <w:tcPr>
            <w:tcW w:w="3920" w:type="dxa"/>
            <w:gridSpan w:val="3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A4318" w:rsidRPr="009D5C5F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C72FA2">
              <w:rPr>
                <w:rFonts w:ascii="Arial" w:hAnsi="Arial" w:cs="Arial"/>
                <w:b/>
                <w:bCs/>
                <w:sz w:val="22"/>
              </w:rPr>
              <w:t xml:space="preserve">Podrá actualizar datos sin </w:t>
            </w:r>
            <w:r w:rsidR="00705D8D">
              <w:rPr>
                <w:rFonts w:ascii="Arial" w:hAnsi="Arial" w:cs="Arial"/>
                <w:b/>
                <w:bCs/>
                <w:sz w:val="22"/>
              </w:rPr>
              <w:t>problemas.</w:t>
            </w:r>
            <w:r w:rsidRPr="00027776">
              <w:rPr>
                <w:rFonts w:ascii="Arial" w:hAnsi="Arial" w:cs="Arial"/>
                <w:b/>
                <w:bCs/>
                <w:sz w:val="22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A4318" w:rsidRPr="00F220F4" w:rsidRDefault="002A4318" w:rsidP="00834A7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A4318" w:rsidRPr="002A4318" w:rsidRDefault="002A4318" w:rsidP="00705D8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r w:rsidR="00705D8D">
              <w:rPr>
                <w:rFonts w:ascii="Arial" w:hAnsi="Arial" w:cs="Arial"/>
                <w:b/>
                <w:bCs/>
                <w:sz w:val="22"/>
              </w:rPr>
              <w:t xml:space="preserve"> Recibe los datos y los guarda en la base de datos.  </w:t>
            </w:r>
          </w:p>
        </w:tc>
      </w:tr>
      <w:tr w:rsidR="002A4318" w:rsidTr="00834A7E">
        <w:trPr>
          <w:cantSplit/>
        </w:trPr>
        <w:tc>
          <w:tcPr>
            <w:tcW w:w="3920" w:type="dxa"/>
            <w:gridSpan w:val="3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705D8D" w:rsidRDefault="00705D8D" w:rsidP="00705D8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modificara su información.</w:t>
            </w:r>
          </w:p>
        </w:tc>
      </w:tr>
      <w:tr w:rsidR="002A4318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2A4318" w:rsidRDefault="002A4318" w:rsidP="00834A7E">
            <w:pPr>
              <w:pStyle w:val="Ttulo1"/>
            </w:pPr>
            <w:r>
              <w:t>Caminos Alternos</w:t>
            </w:r>
          </w:p>
          <w:p w:rsidR="002A4318" w:rsidRDefault="002A4318" w:rsidP="00834A7E">
            <w:r>
              <w:t xml:space="preserve">1.3.1 </w:t>
            </w:r>
            <w:r w:rsidR="00705D8D">
              <w:t xml:space="preserve">No llena un espacio requerido. </w:t>
            </w:r>
          </w:p>
          <w:p w:rsidR="002A4318" w:rsidRDefault="00705D8D" w:rsidP="00834A7E">
            <w:r>
              <w:t>1.3.2 No se pueden actualizar datos.</w:t>
            </w:r>
          </w:p>
          <w:p w:rsidR="002A4318" w:rsidRPr="00205591" w:rsidRDefault="002A4318" w:rsidP="00834A7E"/>
          <w:p w:rsidR="002A4318" w:rsidRPr="00205591" w:rsidRDefault="002A4318" w:rsidP="00834A7E"/>
          <w:p w:rsidR="002A4318" w:rsidRPr="00205591" w:rsidRDefault="002A4318" w:rsidP="00834A7E"/>
        </w:tc>
      </w:tr>
      <w:tr w:rsidR="002A4318" w:rsidTr="00834A7E">
        <w:trPr>
          <w:cantSplit/>
          <w:trHeight w:val="822"/>
        </w:trPr>
        <w:tc>
          <w:tcPr>
            <w:tcW w:w="8784" w:type="dxa"/>
            <w:gridSpan w:val="4"/>
          </w:tcPr>
          <w:p w:rsidR="002A4318" w:rsidRDefault="002A4318" w:rsidP="00834A7E">
            <w:pPr>
              <w:pStyle w:val="Ttulo1"/>
            </w:pPr>
            <w:r>
              <w:t xml:space="preserve">Excepciones  </w:t>
            </w:r>
          </w:p>
          <w:p w:rsidR="002A4318" w:rsidRDefault="002A4318" w:rsidP="00834A7E">
            <w:r>
              <w:t xml:space="preserve">1.2.1 </w:t>
            </w:r>
            <w:r w:rsidR="00705D8D">
              <w:t xml:space="preserve">La plataforma no funciona </w:t>
            </w:r>
          </w:p>
          <w:p w:rsidR="002A4318" w:rsidRPr="007A173F" w:rsidRDefault="002A4318" w:rsidP="00705D8D">
            <w:r>
              <w:t xml:space="preserve">1.2.2 </w:t>
            </w:r>
            <w:r w:rsidR="00705D8D">
              <w:t>No se pueden ingresar los datos.</w:t>
            </w:r>
          </w:p>
        </w:tc>
      </w:tr>
      <w:tr w:rsidR="002A4318" w:rsidTr="00834A7E">
        <w:trPr>
          <w:cantSplit/>
        </w:trPr>
        <w:tc>
          <w:tcPr>
            <w:tcW w:w="3920" w:type="dxa"/>
            <w:gridSpan w:val="3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2A4318" w:rsidTr="00834A7E">
        <w:trPr>
          <w:cantSplit/>
        </w:trPr>
        <w:tc>
          <w:tcPr>
            <w:tcW w:w="3920" w:type="dxa"/>
            <w:gridSpan w:val="3"/>
          </w:tcPr>
          <w:p w:rsidR="002A4318" w:rsidRDefault="002A4318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2A4318" w:rsidRDefault="002A4318" w:rsidP="00834A7E">
            <w:pPr>
              <w:rPr>
                <w:rFonts w:ascii="Arial" w:hAnsi="Arial" w:cs="Arial"/>
                <w:sz w:val="22"/>
              </w:rPr>
            </w:pPr>
          </w:p>
        </w:tc>
      </w:tr>
    </w:tbl>
    <w:p w:rsidR="002A4318" w:rsidRDefault="00880287" w:rsidP="00DD7C1C">
      <w:r>
        <w:t xml:space="preserve">       </w:t>
      </w:r>
    </w:p>
    <w:p w:rsidR="00880287" w:rsidRDefault="00880287" w:rsidP="00DD7C1C"/>
    <w:p w:rsidR="00880287" w:rsidRDefault="00880287" w:rsidP="00DD7C1C"/>
    <w:p w:rsidR="00880287" w:rsidRDefault="00880287" w:rsidP="00DD7C1C"/>
    <w:p w:rsidR="00880287" w:rsidRDefault="00880287" w:rsidP="00DD7C1C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2"/>
        <w:gridCol w:w="5972"/>
      </w:tblGrid>
      <w:tr w:rsidR="00880287" w:rsidTr="00834A7E">
        <w:trPr>
          <w:cantSplit/>
        </w:trPr>
        <w:tc>
          <w:tcPr>
            <w:tcW w:w="2812" w:type="dxa"/>
          </w:tcPr>
          <w:p w:rsidR="00880287" w:rsidRDefault="00880287" w:rsidP="00834A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2" w:type="dxa"/>
          </w:tcPr>
          <w:p w:rsidR="00880287" w:rsidRDefault="00C72FA2" w:rsidP="00C72FA2">
            <w:pPr>
              <w:tabs>
                <w:tab w:val="left" w:pos="174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</w:tbl>
    <w:p w:rsidR="00880287" w:rsidRDefault="00880287"/>
    <w:p w:rsidR="00880287" w:rsidRDefault="00880287" w:rsidP="00DD7C1C"/>
    <w:p w:rsidR="00834A7E" w:rsidRDefault="00834A7E" w:rsidP="00DD7C1C"/>
    <w:p w:rsidR="00834A7E" w:rsidRDefault="00834A7E" w:rsidP="00DD7C1C"/>
    <w:p w:rsidR="00834A7E" w:rsidRDefault="00834A7E" w:rsidP="00DD7C1C"/>
    <w:p w:rsidR="00834A7E" w:rsidRDefault="00834A7E" w:rsidP="00DD7C1C"/>
    <w:p w:rsidR="00834A7E" w:rsidRDefault="00834A7E" w:rsidP="00DD7C1C"/>
    <w:p w:rsidR="00834A7E" w:rsidRDefault="00834A7E" w:rsidP="00DD7C1C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Verificacion de datos</w:t>
            </w:r>
          </w:p>
        </w:tc>
      </w:tr>
      <w:tr w:rsidR="00C72FA2" w:rsidTr="00AE141F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C72FA2" w:rsidTr="00AE141F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2FA2" w:rsidRPr="00A00714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C72FA2" w:rsidRPr="009D5C5F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C72FA2" w:rsidRPr="009D5C5F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t>Usuario</w:t>
            </w: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C72FA2" w:rsidRPr="00027776" w:rsidRDefault="00C72FA2" w:rsidP="00C72F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datos una vez este registrado en la plataforma</w:t>
            </w:r>
          </w:p>
        </w:tc>
      </w:tr>
      <w:tr w:rsidR="00C72FA2" w:rsidRPr="006F2513" w:rsidTr="00AE141F">
        <w:trPr>
          <w:cantSplit/>
          <w:trHeight w:val="255"/>
        </w:trPr>
        <w:tc>
          <w:tcPr>
            <w:tcW w:w="1388" w:type="dxa"/>
            <w:vMerge w:val="restart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72FA2" w:rsidRPr="006F2513" w:rsidRDefault="00C72FA2" w:rsidP="00AE141F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C72FA2" w:rsidRPr="00FA352B" w:rsidTr="00AE141F">
        <w:trPr>
          <w:cantSplit/>
          <w:trHeight w:val="255"/>
        </w:trPr>
        <w:tc>
          <w:tcPr>
            <w:tcW w:w="1388" w:type="dxa"/>
            <w:vMerge/>
          </w:tcPr>
          <w:p w:rsidR="00C72FA2" w:rsidRPr="006F2513" w:rsidRDefault="00C72FA2" w:rsidP="00AE141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C72FA2" w:rsidRPr="005B73AE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C72FA2" w:rsidRPr="00DE7C12" w:rsidRDefault="00C72FA2" w:rsidP="00AE141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C72FA2" w:rsidTr="00AE141F">
        <w:trPr>
          <w:cantSplit/>
        </w:trPr>
        <w:tc>
          <w:tcPr>
            <w:tcW w:w="2812" w:type="dxa"/>
            <w:gridSpan w:val="2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C72FA2" w:rsidRPr="0067009E" w:rsidRDefault="00C72FA2" w:rsidP="00AE141F">
            <w:r>
              <w:rPr>
                <w:rFonts w:ascii="Arial" w:hAnsi="Arial" w:cs="Arial"/>
                <w:sz w:val="22"/>
              </w:rPr>
              <w:t xml:space="preserve">El usuario deberá estar registrado en la plataforma para poder consultar sus datos o </w:t>
            </w:r>
            <w:r w:rsidR="00917191">
              <w:rPr>
                <w:rFonts w:ascii="Arial" w:hAnsi="Arial" w:cs="Arial"/>
                <w:sz w:val="22"/>
              </w:rPr>
              <w:t>transacciones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C72FA2" w:rsidTr="00AE141F">
        <w:trPr>
          <w:cantSplit/>
        </w:trPr>
        <w:tc>
          <w:tcPr>
            <w:tcW w:w="8784" w:type="dxa"/>
            <w:gridSpan w:val="4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proofErr w:type="gramStart"/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  <w:proofErr w:type="gramEnd"/>
          </w:p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</w:p>
        </w:tc>
      </w:tr>
      <w:tr w:rsidR="00C72FA2" w:rsidTr="00AE141F">
        <w:trPr>
          <w:cantSplit/>
          <w:trHeight w:val="884"/>
        </w:trPr>
        <w:tc>
          <w:tcPr>
            <w:tcW w:w="3920" w:type="dxa"/>
            <w:gridSpan w:val="3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72FA2" w:rsidRPr="009D5C5F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1.Podrá </w:t>
            </w:r>
            <w:r w:rsidR="00917191">
              <w:rPr>
                <w:rFonts w:ascii="Arial" w:hAnsi="Arial" w:cs="Arial"/>
                <w:b/>
                <w:bCs/>
                <w:sz w:val="22"/>
              </w:rPr>
              <w:t>consultar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datos sin problemas.</w:t>
            </w:r>
            <w:r w:rsidRPr="00027776">
              <w:rPr>
                <w:rFonts w:ascii="Arial" w:hAnsi="Arial" w:cs="Arial"/>
                <w:b/>
                <w:bCs/>
                <w:sz w:val="22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72FA2" w:rsidRPr="00F220F4" w:rsidRDefault="00C72FA2" w:rsidP="00AE141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72FA2" w:rsidRPr="002A4318" w:rsidRDefault="00C72FA2" w:rsidP="009171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917191">
              <w:rPr>
                <w:rFonts w:ascii="Arial" w:hAnsi="Arial" w:cs="Arial"/>
                <w:b/>
                <w:bCs/>
                <w:sz w:val="22"/>
              </w:rPr>
              <w:t xml:space="preserve">Consulta la base de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datos y </w:t>
            </w:r>
            <w:r w:rsidR="00917191">
              <w:rPr>
                <w:rFonts w:ascii="Arial" w:hAnsi="Arial" w:cs="Arial"/>
                <w:b/>
                <w:bCs/>
                <w:sz w:val="22"/>
              </w:rPr>
              <w:t>los muestra cuando el usuario lo solicita</w:t>
            </w:r>
          </w:p>
        </w:tc>
      </w:tr>
      <w:tr w:rsidR="00C72FA2" w:rsidTr="00AE141F">
        <w:trPr>
          <w:cantSplit/>
        </w:trPr>
        <w:tc>
          <w:tcPr>
            <w:tcW w:w="3920" w:type="dxa"/>
            <w:gridSpan w:val="3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modificara su información.</w:t>
            </w:r>
          </w:p>
        </w:tc>
      </w:tr>
      <w:tr w:rsidR="00C72FA2" w:rsidTr="00AE141F">
        <w:trPr>
          <w:cantSplit/>
          <w:trHeight w:val="822"/>
        </w:trPr>
        <w:tc>
          <w:tcPr>
            <w:tcW w:w="8784" w:type="dxa"/>
            <w:gridSpan w:val="4"/>
          </w:tcPr>
          <w:p w:rsidR="00C72FA2" w:rsidRDefault="00C72FA2" w:rsidP="00AE141F">
            <w:pPr>
              <w:pStyle w:val="Ttulo1"/>
            </w:pPr>
            <w:r>
              <w:t>Caminos Alternos</w:t>
            </w:r>
          </w:p>
          <w:p w:rsidR="00C72FA2" w:rsidRDefault="00C72FA2" w:rsidP="00AE141F">
            <w:r>
              <w:t xml:space="preserve">1.3.1 No llena un espacio requerido. </w:t>
            </w:r>
          </w:p>
          <w:p w:rsidR="00C72FA2" w:rsidRPr="00205591" w:rsidRDefault="00C72FA2" w:rsidP="00AE141F"/>
          <w:p w:rsidR="00C72FA2" w:rsidRPr="00205591" w:rsidRDefault="00C72FA2" w:rsidP="00AE141F"/>
          <w:p w:rsidR="00C72FA2" w:rsidRPr="00205591" w:rsidRDefault="00C72FA2" w:rsidP="00AE141F"/>
        </w:tc>
      </w:tr>
      <w:tr w:rsidR="00C72FA2" w:rsidTr="00AE141F">
        <w:trPr>
          <w:cantSplit/>
          <w:trHeight w:val="822"/>
        </w:trPr>
        <w:tc>
          <w:tcPr>
            <w:tcW w:w="8784" w:type="dxa"/>
            <w:gridSpan w:val="4"/>
          </w:tcPr>
          <w:p w:rsidR="00C72FA2" w:rsidRDefault="00C72FA2" w:rsidP="00AE141F">
            <w:pPr>
              <w:pStyle w:val="Ttulo1"/>
            </w:pPr>
            <w:r>
              <w:t xml:space="preserve">Excepciones  </w:t>
            </w:r>
          </w:p>
          <w:p w:rsidR="00C72FA2" w:rsidRDefault="00C72FA2" w:rsidP="00AE141F">
            <w:r>
              <w:t xml:space="preserve">1.2.1 La plataforma no funciona </w:t>
            </w:r>
          </w:p>
          <w:p w:rsidR="00C72FA2" w:rsidRPr="007A173F" w:rsidRDefault="00C72FA2" w:rsidP="00AE141F">
            <w:r>
              <w:t>1.2.2 No se pueden ingresar los datos.</w:t>
            </w:r>
          </w:p>
        </w:tc>
      </w:tr>
      <w:tr w:rsidR="00C72FA2" w:rsidTr="00AE141F">
        <w:trPr>
          <w:cantSplit/>
        </w:trPr>
        <w:tc>
          <w:tcPr>
            <w:tcW w:w="3920" w:type="dxa"/>
            <w:gridSpan w:val="3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C72FA2" w:rsidTr="00AE141F">
        <w:trPr>
          <w:cantSplit/>
        </w:trPr>
        <w:tc>
          <w:tcPr>
            <w:tcW w:w="3920" w:type="dxa"/>
            <w:gridSpan w:val="3"/>
          </w:tcPr>
          <w:p w:rsidR="00C72FA2" w:rsidRDefault="00C72FA2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C72FA2" w:rsidRDefault="00C72FA2" w:rsidP="00AE141F">
            <w:pPr>
              <w:rPr>
                <w:rFonts w:ascii="Arial" w:hAnsi="Arial" w:cs="Arial"/>
                <w:sz w:val="22"/>
              </w:rPr>
            </w:pPr>
          </w:p>
        </w:tc>
      </w:tr>
    </w:tbl>
    <w:p w:rsidR="00834A7E" w:rsidRDefault="00834A7E" w:rsidP="00DD7C1C"/>
    <w:p w:rsidR="00834A7E" w:rsidRDefault="00834A7E" w:rsidP="00DD7C1C"/>
    <w:p w:rsidR="00834A7E" w:rsidRDefault="00834A7E" w:rsidP="00DD7C1C"/>
    <w:p w:rsidR="00834A7E" w:rsidRDefault="00834A7E" w:rsidP="00DD7C1C"/>
    <w:p w:rsidR="00834A7E" w:rsidRDefault="00834A7E" w:rsidP="00DD7C1C"/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perfiles</w:t>
            </w:r>
          </w:p>
        </w:tc>
      </w:tr>
      <w:tr w:rsidR="00917191" w:rsidTr="00AE141F">
        <w:trPr>
          <w:cantSplit/>
          <w:trHeight w:val="285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17191" w:rsidTr="00AE141F">
        <w:trPr>
          <w:cantSplit/>
          <w:trHeight w:val="21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17191" w:rsidRPr="00A00714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 w:rsidRPr="00A00714">
              <w:rPr>
                <w:rFonts w:ascii="Arial" w:hAnsi="Arial" w:cs="Arial"/>
                <w:b/>
                <w:sz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</w:t>
            </w:r>
          </w:p>
        </w:tc>
      </w:tr>
      <w:tr w:rsidR="00917191" w:rsidRPr="009D5C5F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917191" w:rsidRPr="009D5C5F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(10/03</w:t>
            </w:r>
            <w:r w:rsidRPr="009D5C5F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Pr="009D5C5F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t>1.1</w:t>
            </w: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t>Administrador</w:t>
            </w: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t>Menú</w:t>
            </w: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917191" w:rsidRPr="00027776" w:rsidRDefault="00917191" w:rsidP="00AE1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podrá crear, leer, actualizar y borrar una cuenta </w:t>
            </w:r>
          </w:p>
        </w:tc>
      </w:tr>
      <w:tr w:rsidR="00917191" w:rsidRPr="006F2513" w:rsidTr="00AE141F">
        <w:trPr>
          <w:cantSplit/>
          <w:trHeight w:val="255"/>
        </w:trPr>
        <w:tc>
          <w:tcPr>
            <w:tcW w:w="1388" w:type="dxa"/>
            <w:vMerge w:val="restart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24" w:type="dxa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917191" w:rsidRPr="006F2513" w:rsidRDefault="00917191" w:rsidP="00AE141F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17191" w:rsidRPr="00FA352B" w:rsidTr="00AE141F">
        <w:trPr>
          <w:cantSplit/>
          <w:trHeight w:val="255"/>
        </w:trPr>
        <w:tc>
          <w:tcPr>
            <w:tcW w:w="1388" w:type="dxa"/>
            <w:vMerge/>
          </w:tcPr>
          <w:p w:rsidR="00917191" w:rsidRPr="006F2513" w:rsidRDefault="00917191" w:rsidP="00AE141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917191" w:rsidRPr="005B73AE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 w:rsidRPr="005B73AE">
              <w:rPr>
                <w:rFonts w:ascii="Arial" w:hAnsi="Arial" w:cs="Arial"/>
                <w:b/>
                <w:bCs/>
                <w:sz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917191" w:rsidRPr="00DE7C12" w:rsidRDefault="00917191" w:rsidP="00AE141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17191" w:rsidTr="00AE141F">
        <w:trPr>
          <w:cantSplit/>
        </w:trPr>
        <w:tc>
          <w:tcPr>
            <w:tcW w:w="2812" w:type="dxa"/>
            <w:gridSpan w:val="2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917191" w:rsidRPr="0067009E" w:rsidRDefault="00917191" w:rsidP="00917191">
            <w:r>
              <w:rPr>
                <w:rFonts w:ascii="Arial" w:hAnsi="Arial" w:cs="Arial"/>
                <w:sz w:val="22"/>
              </w:rPr>
              <w:t>El usuario deberá estar registrado en la plataforma para poder hacer cualquier actualización.</w:t>
            </w:r>
          </w:p>
        </w:tc>
      </w:tr>
      <w:tr w:rsidR="00917191" w:rsidTr="00AE141F">
        <w:trPr>
          <w:cantSplit/>
        </w:trPr>
        <w:tc>
          <w:tcPr>
            <w:tcW w:w="8784" w:type="dxa"/>
            <w:gridSpan w:val="4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proofErr w:type="gramStart"/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999</w:t>
            </w:r>
            <w:proofErr w:type="gramEnd"/>
          </w:p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</w:p>
        </w:tc>
      </w:tr>
      <w:tr w:rsidR="00917191" w:rsidTr="00AE141F">
        <w:trPr>
          <w:cantSplit/>
          <w:trHeight w:val="884"/>
        </w:trPr>
        <w:tc>
          <w:tcPr>
            <w:tcW w:w="3920" w:type="dxa"/>
            <w:gridSpan w:val="3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191" w:rsidRPr="009D5C5F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1.Podrá crear, leer, actualizar y eliminar cuentas sin problemas.</w:t>
            </w:r>
            <w:r w:rsidRPr="00027776">
              <w:rPr>
                <w:rFonts w:ascii="Arial" w:hAnsi="Arial" w:cs="Arial"/>
                <w:b/>
                <w:bCs/>
                <w:sz w:val="22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191" w:rsidRPr="00F220F4" w:rsidRDefault="00917191" w:rsidP="00AE141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191" w:rsidRPr="002A4318" w:rsidRDefault="00917191" w:rsidP="009171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Crea, actualiza, muestra, elimina una cuenta según lo requiera el administrador. </w:t>
            </w:r>
          </w:p>
        </w:tc>
      </w:tr>
      <w:tr w:rsidR="00917191" w:rsidTr="00AE141F">
        <w:trPr>
          <w:cantSplit/>
        </w:trPr>
        <w:tc>
          <w:tcPr>
            <w:tcW w:w="3920" w:type="dxa"/>
            <w:gridSpan w:val="3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4864" w:type="dxa"/>
          </w:tcPr>
          <w:p w:rsidR="00917191" w:rsidRDefault="00917191" w:rsidP="009171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modificará </w:t>
            </w:r>
            <w:del w:id="0" w:author="APRENDIZ" w:date="2019-03-09T12:16:00Z">
              <w:r w:rsidDel="00917191">
                <w:rPr>
                  <w:rFonts w:ascii="Arial" w:hAnsi="Arial" w:cs="Arial"/>
                  <w:sz w:val="22"/>
                </w:rPr>
                <w:delText xml:space="preserve">su </w:delText>
              </w:r>
            </w:del>
            <w:r>
              <w:rPr>
                <w:rFonts w:ascii="Arial" w:hAnsi="Arial" w:cs="Arial"/>
                <w:sz w:val="22"/>
              </w:rPr>
              <w:t>información.</w:t>
            </w:r>
          </w:p>
        </w:tc>
      </w:tr>
      <w:tr w:rsidR="00917191" w:rsidTr="00AE141F">
        <w:trPr>
          <w:cantSplit/>
          <w:trHeight w:val="822"/>
        </w:trPr>
        <w:tc>
          <w:tcPr>
            <w:tcW w:w="8784" w:type="dxa"/>
            <w:gridSpan w:val="4"/>
          </w:tcPr>
          <w:p w:rsidR="00917191" w:rsidRDefault="00917191" w:rsidP="00AE141F">
            <w:pPr>
              <w:pStyle w:val="Ttulo1"/>
            </w:pPr>
            <w:r>
              <w:t>Caminos Alternos</w:t>
            </w:r>
          </w:p>
          <w:p w:rsidR="00917191" w:rsidRDefault="00917191" w:rsidP="00AE141F">
            <w:r>
              <w:t>1.3.1</w:t>
            </w:r>
            <w:ins w:id="1" w:author="APRENDIZ" w:date="2019-03-09T12:16:00Z">
              <w:r>
                <w:t xml:space="preserve"> </w:t>
              </w:r>
            </w:ins>
            <w:ins w:id="2" w:author="APRENDIZ" w:date="2019-03-09T12:17:00Z">
              <w:r w:rsidR="00FB390E">
                <w:t>Algunos campos serán editables.</w:t>
              </w:r>
            </w:ins>
            <w:r>
              <w:t xml:space="preserve">  </w:t>
            </w:r>
          </w:p>
          <w:p w:rsidR="00917191" w:rsidRDefault="00917191" w:rsidP="00AE141F"/>
          <w:p w:rsidR="00917191" w:rsidRPr="00205591" w:rsidRDefault="00917191" w:rsidP="00AE141F"/>
          <w:p w:rsidR="00917191" w:rsidRPr="00205591" w:rsidRDefault="00917191" w:rsidP="00AE141F"/>
          <w:p w:rsidR="00917191" w:rsidRPr="00205591" w:rsidRDefault="00917191" w:rsidP="00AE141F"/>
        </w:tc>
      </w:tr>
      <w:tr w:rsidR="00917191" w:rsidTr="00AE141F">
        <w:trPr>
          <w:cantSplit/>
          <w:trHeight w:val="822"/>
        </w:trPr>
        <w:tc>
          <w:tcPr>
            <w:tcW w:w="8784" w:type="dxa"/>
            <w:gridSpan w:val="4"/>
          </w:tcPr>
          <w:p w:rsidR="00917191" w:rsidRDefault="00917191" w:rsidP="00AE141F">
            <w:pPr>
              <w:pStyle w:val="Ttulo1"/>
            </w:pPr>
            <w:r>
              <w:t xml:space="preserve">Excepciones  </w:t>
            </w:r>
          </w:p>
          <w:p w:rsidR="00917191" w:rsidRDefault="00917191" w:rsidP="00AE141F">
            <w:r>
              <w:t xml:space="preserve">1.2.1 La plataforma no funciona </w:t>
            </w:r>
          </w:p>
          <w:p w:rsidR="00917191" w:rsidRPr="007A173F" w:rsidRDefault="00917191" w:rsidP="00AE141F">
            <w:r>
              <w:t>1.2.2 No se pueden ingresar los datos.</w:t>
            </w:r>
          </w:p>
        </w:tc>
      </w:tr>
      <w:tr w:rsidR="00917191" w:rsidTr="00AE141F">
        <w:trPr>
          <w:cantSplit/>
        </w:trPr>
        <w:tc>
          <w:tcPr>
            <w:tcW w:w="3920" w:type="dxa"/>
            <w:gridSpan w:val="3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64" w:type="dxa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(5 segundos)</w:t>
            </w:r>
          </w:p>
        </w:tc>
      </w:tr>
      <w:tr w:rsidR="00917191" w:rsidTr="00AE141F">
        <w:trPr>
          <w:cantSplit/>
        </w:trPr>
        <w:tc>
          <w:tcPr>
            <w:tcW w:w="3920" w:type="dxa"/>
            <w:gridSpan w:val="3"/>
          </w:tcPr>
          <w:p w:rsidR="00917191" w:rsidRDefault="00917191" w:rsidP="00AE1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64" w:type="dxa"/>
          </w:tcPr>
          <w:p w:rsidR="00917191" w:rsidRDefault="00917191" w:rsidP="00AE141F">
            <w:pPr>
              <w:rPr>
                <w:rFonts w:ascii="Arial" w:hAnsi="Arial" w:cs="Arial"/>
                <w:sz w:val="22"/>
              </w:rPr>
            </w:pPr>
          </w:p>
        </w:tc>
      </w:tr>
    </w:tbl>
    <w:p w:rsidR="00917191" w:rsidRDefault="00917191" w:rsidP="00DD7C1C"/>
    <w:p w:rsidR="00834A7E" w:rsidRDefault="00834A7E" w:rsidP="00DD7C1C"/>
    <w:p w:rsidR="00834A7E" w:rsidRDefault="00834A7E" w:rsidP="00DD7C1C">
      <w:pPr>
        <w:rPr>
          <w:ins w:id="3" w:author="APRENDIZ" w:date="2019-03-09T12:18:00Z"/>
        </w:rPr>
      </w:pPr>
    </w:p>
    <w:p w:rsidR="00FB390E" w:rsidRDefault="00FB390E" w:rsidP="00DD7C1C">
      <w:pPr>
        <w:rPr>
          <w:ins w:id="4" w:author="APRENDIZ" w:date="2019-03-09T12:18:00Z"/>
        </w:rPr>
      </w:pPr>
    </w:p>
    <w:p w:rsidR="00FB390E" w:rsidRDefault="00FB390E" w:rsidP="00DD7C1C">
      <w:pPr>
        <w:rPr>
          <w:ins w:id="5" w:author="APRENDIZ" w:date="2019-03-09T12:18:00Z"/>
        </w:rPr>
      </w:pPr>
    </w:p>
    <w:p w:rsidR="00FB390E" w:rsidRDefault="00FB390E" w:rsidP="00DD7C1C">
      <w:pPr>
        <w:rPr>
          <w:ins w:id="6" w:author="APRENDIZ" w:date="2019-03-09T12:18:00Z"/>
        </w:rPr>
      </w:pPr>
    </w:p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B390E" w:rsidTr="00AE141F">
        <w:trPr>
          <w:cantSplit/>
          <w:ins w:id="7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0" w:author="APRENDIZ" w:date="2019-03-09T12:18:00Z"/>
                <w:rFonts w:ascii="Arial" w:hAnsi="Arial" w:cs="Arial"/>
                <w:sz w:val="22"/>
              </w:rPr>
            </w:pPr>
            <w:ins w:id="11" w:author="APRENDIZ" w:date="2019-03-09T12:18:00Z">
              <w:r>
                <w:rPr>
                  <w:rFonts w:ascii="Arial" w:hAnsi="Arial" w:cs="Arial"/>
                  <w:sz w:val="22"/>
                </w:rPr>
                <w:t>CU007</w:t>
              </w:r>
            </w:ins>
          </w:p>
        </w:tc>
      </w:tr>
      <w:tr w:rsidR="00FB390E" w:rsidTr="00AE141F">
        <w:trPr>
          <w:cantSplit/>
          <w:ins w:id="12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3" w:author="APRENDIZ" w:date="2019-03-09T12:18:00Z"/>
                <w:rFonts w:ascii="Arial" w:hAnsi="Arial" w:cs="Arial"/>
                <w:b/>
                <w:bCs/>
                <w:sz w:val="22"/>
              </w:rPr>
            </w:pPr>
            <w:ins w:id="14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5" w:author="APRENDIZ" w:date="2019-03-09T12:18:00Z"/>
                <w:rFonts w:ascii="Arial" w:hAnsi="Arial" w:cs="Arial"/>
                <w:sz w:val="22"/>
              </w:rPr>
            </w:pPr>
            <w:ins w:id="16" w:author="APRENDIZ" w:date="2019-03-09T12:19:00Z">
              <w:r>
                <w:rPr>
                  <w:rFonts w:ascii="Arial" w:hAnsi="Arial" w:cs="Arial"/>
                  <w:sz w:val="22"/>
                </w:rPr>
                <w:t>Crear perfiles</w:t>
              </w:r>
            </w:ins>
          </w:p>
        </w:tc>
      </w:tr>
      <w:tr w:rsidR="00FB390E" w:rsidTr="00AE141F">
        <w:trPr>
          <w:cantSplit/>
          <w:trHeight w:val="285"/>
          <w:ins w:id="17" w:author="APRENDIZ" w:date="2019-03-09T12:1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90E" w:rsidRDefault="00FB390E" w:rsidP="00AE141F">
            <w:pPr>
              <w:rPr>
                <w:ins w:id="1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1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B390E" w:rsidRDefault="00FB390E" w:rsidP="00AE141F">
            <w:pPr>
              <w:rPr>
                <w:ins w:id="20" w:author="APRENDIZ" w:date="2019-03-09T12:18:00Z"/>
                <w:rFonts w:ascii="Arial" w:hAnsi="Arial" w:cs="Arial"/>
                <w:sz w:val="22"/>
              </w:rPr>
            </w:pPr>
            <w:ins w:id="21" w:author="APRENDIZ" w:date="2019-03-09T12:18:00Z">
              <w:r>
                <w:rPr>
                  <w:rFonts w:ascii="Arial" w:hAnsi="Arial" w:cs="Arial"/>
                  <w:sz w:val="22"/>
                </w:rPr>
                <w:t>Lizeth Suarez</w:t>
              </w:r>
            </w:ins>
          </w:p>
        </w:tc>
      </w:tr>
      <w:tr w:rsidR="00FB390E" w:rsidTr="00AE141F">
        <w:trPr>
          <w:cantSplit/>
          <w:trHeight w:val="210"/>
          <w:ins w:id="22" w:author="APRENDIZ" w:date="2019-03-09T12:1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390E" w:rsidRPr="00A00714" w:rsidRDefault="00FB390E" w:rsidP="00AE141F">
            <w:pPr>
              <w:rPr>
                <w:ins w:id="23" w:author="APRENDIZ" w:date="2019-03-09T12:18:00Z"/>
                <w:rFonts w:ascii="Arial" w:hAnsi="Arial" w:cs="Arial"/>
                <w:b/>
                <w:bCs/>
                <w:sz w:val="22"/>
              </w:rPr>
            </w:pPr>
            <w:ins w:id="24" w:author="APRENDIZ" w:date="2019-03-09T12:18:00Z">
              <w:r w:rsidRPr="00A00714">
                <w:rPr>
                  <w:rFonts w:ascii="Arial" w:hAnsi="Arial" w:cs="Arial"/>
                  <w:b/>
                  <w:sz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B390E" w:rsidRDefault="00FB390E" w:rsidP="00AE141F">
            <w:pPr>
              <w:rPr>
                <w:ins w:id="25" w:author="APRENDIZ" w:date="2019-03-09T12:18:00Z"/>
                <w:rFonts w:ascii="Arial" w:hAnsi="Arial" w:cs="Arial"/>
                <w:sz w:val="22"/>
              </w:rPr>
            </w:pPr>
            <w:ins w:id="26" w:author="APRENDIZ" w:date="2019-03-09T12:18:00Z">
              <w:r>
                <w:rPr>
                  <w:rFonts w:ascii="Arial" w:hAnsi="Arial" w:cs="Arial"/>
                  <w:sz w:val="22"/>
                </w:rPr>
                <w:t>Otoniel Hernández</w:t>
              </w:r>
            </w:ins>
          </w:p>
        </w:tc>
      </w:tr>
      <w:tr w:rsidR="00FB390E" w:rsidRPr="009D5C5F" w:rsidTr="00AE141F">
        <w:trPr>
          <w:cantSplit/>
          <w:ins w:id="27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2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FB390E" w:rsidRPr="009D5C5F" w:rsidRDefault="00FB390E" w:rsidP="00AE141F">
            <w:pPr>
              <w:rPr>
                <w:ins w:id="30" w:author="APRENDIZ" w:date="2019-03-09T12:18:00Z"/>
                <w:rFonts w:ascii="Arial" w:hAnsi="Arial" w:cs="Arial"/>
                <w:sz w:val="22"/>
              </w:rPr>
            </w:pPr>
            <w:ins w:id="31" w:author="APRENDIZ" w:date="2019-03-09T12:18:00Z">
              <w:r>
                <w:rPr>
                  <w:rFonts w:ascii="Arial" w:hAnsi="Arial" w:cs="Arial"/>
                  <w:sz w:val="22"/>
                </w:rPr>
                <w:t>(10/03</w:t>
              </w:r>
              <w:r w:rsidRPr="009D5C5F">
                <w:rPr>
                  <w:rFonts w:ascii="Arial" w:hAnsi="Arial" w:cs="Arial"/>
                  <w:sz w:val="22"/>
                </w:rPr>
                <w:t>/</w:t>
              </w:r>
              <w:r>
                <w:rPr>
                  <w:rFonts w:ascii="Arial" w:hAnsi="Arial" w:cs="Arial"/>
                  <w:sz w:val="22"/>
                </w:rPr>
                <w:t>2019</w:t>
              </w:r>
              <w:r w:rsidRPr="009D5C5F">
                <w:rPr>
                  <w:rFonts w:ascii="Arial" w:hAnsi="Arial" w:cs="Arial"/>
                  <w:sz w:val="22"/>
                </w:rPr>
                <w:t xml:space="preserve">) </w:t>
              </w:r>
            </w:ins>
          </w:p>
        </w:tc>
      </w:tr>
      <w:tr w:rsidR="00FB390E" w:rsidTr="00AE141F">
        <w:trPr>
          <w:cantSplit/>
          <w:ins w:id="32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33" w:author="APRENDIZ" w:date="2019-03-09T12:18:00Z"/>
                <w:rFonts w:ascii="Arial" w:hAnsi="Arial" w:cs="Arial"/>
                <w:b/>
                <w:bCs/>
                <w:sz w:val="22"/>
              </w:rPr>
            </w:pPr>
            <w:ins w:id="34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35" w:author="APRENDIZ" w:date="2019-03-09T12:18:00Z"/>
                <w:rFonts w:ascii="Arial" w:hAnsi="Arial" w:cs="Arial"/>
                <w:sz w:val="22"/>
              </w:rPr>
            </w:pPr>
            <w:ins w:id="36" w:author="APRENDIZ" w:date="2019-03-09T12:18:00Z">
              <w:r>
                <w:t>1.1</w:t>
              </w:r>
            </w:ins>
          </w:p>
        </w:tc>
      </w:tr>
      <w:tr w:rsidR="00FB390E" w:rsidTr="00AE141F">
        <w:trPr>
          <w:cantSplit/>
          <w:ins w:id="37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3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3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40" w:author="APRENDIZ" w:date="2019-03-09T12:18:00Z"/>
                <w:rFonts w:ascii="Arial" w:hAnsi="Arial" w:cs="Arial"/>
                <w:sz w:val="22"/>
              </w:rPr>
            </w:pPr>
            <w:ins w:id="41" w:author="APRENDIZ" w:date="2019-03-09T12:19:00Z">
              <w:r>
                <w:t>Usuario</w:t>
              </w:r>
            </w:ins>
          </w:p>
        </w:tc>
      </w:tr>
      <w:tr w:rsidR="00FB390E" w:rsidTr="00AE141F">
        <w:trPr>
          <w:cantSplit/>
          <w:ins w:id="42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43" w:author="APRENDIZ" w:date="2019-03-09T12:18:00Z"/>
                <w:rFonts w:ascii="Arial" w:hAnsi="Arial" w:cs="Arial"/>
                <w:b/>
                <w:bCs/>
                <w:sz w:val="22"/>
              </w:rPr>
            </w:pPr>
            <w:ins w:id="44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45" w:author="APRENDIZ" w:date="2019-03-09T12:18:00Z"/>
                <w:rFonts w:ascii="Arial" w:hAnsi="Arial" w:cs="Arial"/>
                <w:sz w:val="22"/>
              </w:rPr>
            </w:pPr>
            <w:ins w:id="46" w:author="APRENDIZ" w:date="2019-03-09T12:18:00Z">
              <w:r>
                <w:t>Menú</w:t>
              </w:r>
            </w:ins>
          </w:p>
        </w:tc>
      </w:tr>
      <w:tr w:rsidR="00FB390E" w:rsidTr="00AE141F">
        <w:trPr>
          <w:cantSplit/>
          <w:ins w:id="47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4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4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FB390E" w:rsidRPr="00027776" w:rsidRDefault="00FB390E">
            <w:pPr>
              <w:rPr>
                <w:ins w:id="50" w:author="APRENDIZ" w:date="2019-03-09T12:18:00Z"/>
                <w:rFonts w:ascii="Arial" w:hAnsi="Arial" w:cs="Arial"/>
              </w:rPr>
              <w:pPrChange w:id="51" w:author="APRENDIZ" w:date="2019-03-09T12:19:00Z">
                <w:pPr>
                  <w:framePr w:hSpace="141" w:wrap="around" w:vAnchor="page" w:hAnchor="margin" w:y="2281"/>
                </w:pPr>
              </w:pPrChange>
            </w:pPr>
            <w:ins w:id="52" w:author="APRENDIZ" w:date="2019-03-09T12:18:00Z">
              <w:r>
                <w:rPr>
                  <w:rFonts w:ascii="Arial" w:hAnsi="Arial" w:cs="Arial"/>
                </w:rPr>
                <w:t xml:space="preserve">El </w:t>
              </w:r>
            </w:ins>
            <w:ins w:id="53" w:author="APRENDIZ" w:date="2019-03-09T12:19:00Z">
              <w:r>
                <w:rPr>
                  <w:rFonts w:ascii="Arial" w:hAnsi="Arial" w:cs="Arial"/>
                </w:rPr>
                <w:t xml:space="preserve">usuario podrá </w:t>
              </w:r>
            </w:ins>
            <w:ins w:id="54" w:author="APRENDIZ" w:date="2019-03-09T12:18:00Z">
              <w:r>
                <w:rPr>
                  <w:rFonts w:ascii="Arial" w:hAnsi="Arial" w:cs="Arial"/>
                </w:rPr>
                <w:t>crear cuenta</w:t>
              </w:r>
            </w:ins>
            <w:ins w:id="55" w:author="APRENDIZ" w:date="2019-03-09T12:19:00Z">
              <w:r>
                <w:rPr>
                  <w:rFonts w:ascii="Arial" w:hAnsi="Arial" w:cs="Arial"/>
                </w:rPr>
                <w:t xml:space="preserve"> en la plataforma</w:t>
              </w:r>
            </w:ins>
            <w:ins w:id="56" w:author="APRENDIZ" w:date="2019-03-09T12:18:00Z">
              <w:r>
                <w:rPr>
                  <w:rFonts w:ascii="Arial" w:hAnsi="Arial" w:cs="Arial"/>
                </w:rPr>
                <w:t xml:space="preserve"> </w:t>
              </w:r>
            </w:ins>
          </w:p>
        </w:tc>
      </w:tr>
      <w:tr w:rsidR="00FB390E" w:rsidRPr="006F2513" w:rsidTr="00AE141F">
        <w:trPr>
          <w:cantSplit/>
          <w:trHeight w:val="255"/>
          <w:ins w:id="57" w:author="APRENDIZ" w:date="2019-03-09T12:18:00Z"/>
        </w:trPr>
        <w:tc>
          <w:tcPr>
            <w:tcW w:w="1388" w:type="dxa"/>
            <w:vMerge w:val="restart"/>
          </w:tcPr>
          <w:p w:rsidR="00FB390E" w:rsidRDefault="00FB390E" w:rsidP="00AE141F">
            <w:pPr>
              <w:rPr>
                <w:ins w:id="58" w:author="APRENDIZ" w:date="2019-03-09T12:18:00Z"/>
                <w:rFonts w:ascii="Arial" w:hAnsi="Arial" w:cs="Arial"/>
                <w:b/>
                <w:bCs/>
                <w:sz w:val="22"/>
              </w:rPr>
            </w:pPr>
            <w:ins w:id="59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FB390E" w:rsidRDefault="00FB390E" w:rsidP="00AE141F">
            <w:pPr>
              <w:rPr>
                <w:ins w:id="60" w:author="APRENDIZ" w:date="2019-03-09T12:18:00Z"/>
                <w:rFonts w:ascii="Arial" w:hAnsi="Arial" w:cs="Arial"/>
                <w:b/>
                <w:bCs/>
                <w:sz w:val="22"/>
              </w:rPr>
            </w:pPr>
            <w:ins w:id="61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6F2513" w:rsidRDefault="00FB390E" w:rsidP="00AE141F">
            <w:pPr>
              <w:rPr>
                <w:ins w:id="62" w:author="APRENDIZ" w:date="2019-03-09T12:18:00Z"/>
                <w:rFonts w:ascii="Arial" w:hAnsi="Arial" w:cs="Arial"/>
                <w:sz w:val="22"/>
                <w:lang w:val="es-MX"/>
              </w:rPr>
            </w:pPr>
          </w:p>
        </w:tc>
      </w:tr>
      <w:tr w:rsidR="00FB390E" w:rsidRPr="00FA352B" w:rsidTr="00AE141F">
        <w:trPr>
          <w:cantSplit/>
          <w:trHeight w:val="255"/>
          <w:ins w:id="63" w:author="APRENDIZ" w:date="2019-03-09T12:18:00Z"/>
        </w:trPr>
        <w:tc>
          <w:tcPr>
            <w:tcW w:w="1388" w:type="dxa"/>
            <w:vMerge/>
          </w:tcPr>
          <w:p w:rsidR="00FB390E" w:rsidRPr="006F2513" w:rsidRDefault="00FB390E" w:rsidP="00AE141F">
            <w:pPr>
              <w:rPr>
                <w:ins w:id="64" w:author="APRENDIZ" w:date="2019-03-09T12:18:00Z"/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FB390E" w:rsidRPr="005B73AE" w:rsidRDefault="00FB390E" w:rsidP="00AE141F">
            <w:pPr>
              <w:rPr>
                <w:ins w:id="65" w:author="APRENDIZ" w:date="2019-03-09T12:18:00Z"/>
                <w:rFonts w:ascii="Arial" w:hAnsi="Arial" w:cs="Arial"/>
                <w:b/>
                <w:bCs/>
                <w:sz w:val="22"/>
              </w:rPr>
            </w:pPr>
            <w:ins w:id="66" w:author="APRENDIZ" w:date="2019-03-09T12:18:00Z">
              <w:r w:rsidRPr="005B73AE">
                <w:rPr>
                  <w:rFonts w:ascii="Arial" w:hAnsi="Arial" w:cs="Arial"/>
                  <w:b/>
                  <w:bCs/>
                  <w:sz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DE7C12" w:rsidRDefault="00FB390E" w:rsidP="00AE141F">
            <w:pPr>
              <w:rPr>
                <w:ins w:id="67" w:author="APRENDIZ" w:date="2019-03-09T12:18:00Z"/>
                <w:rFonts w:ascii="Arial" w:hAnsi="Arial" w:cs="Arial"/>
                <w:sz w:val="22"/>
                <w:lang w:val="en-US"/>
              </w:rPr>
            </w:pPr>
          </w:p>
        </w:tc>
      </w:tr>
      <w:tr w:rsidR="00FB390E" w:rsidTr="00AE141F">
        <w:trPr>
          <w:cantSplit/>
          <w:ins w:id="68" w:author="APRENDIZ" w:date="2019-03-09T12:18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69" w:author="APRENDIZ" w:date="2019-03-09T12:18:00Z"/>
                <w:rFonts w:ascii="Arial" w:hAnsi="Arial" w:cs="Arial"/>
                <w:b/>
                <w:bCs/>
                <w:sz w:val="22"/>
              </w:rPr>
            </w:pPr>
            <w:ins w:id="70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FB390E" w:rsidRPr="0067009E" w:rsidRDefault="00FB390E">
            <w:pPr>
              <w:rPr>
                <w:ins w:id="71" w:author="APRENDIZ" w:date="2019-03-09T12:18:00Z"/>
              </w:rPr>
              <w:pPrChange w:id="72" w:author="APRENDIZ" w:date="2019-03-09T12:20:00Z">
                <w:pPr>
                  <w:framePr w:hSpace="141" w:wrap="around" w:vAnchor="page" w:hAnchor="margin" w:y="2281"/>
                </w:pPr>
              </w:pPrChange>
            </w:pPr>
            <w:ins w:id="73" w:author="APRENDIZ" w:date="2019-03-09T12:18:00Z">
              <w:r>
                <w:rPr>
                  <w:rFonts w:ascii="Arial" w:hAnsi="Arial" w:cs="Arial"/>
                  <w:sz w:val="22"/>
                </w:rPr>
                <w:t xml:space="preserve">El usuario deberá </w:t>
              </w:r>
            </w:ins>
            <w:ins w:id="74" w:author="APRENDIZ" w:date="2019-03-09T12:19:00Z">
              <w:r>
                <w:rPr>
                  <w:rFonts w:ascii="Arial" w:hAnsi="Arial" w:cs="Arial"/>
                  <w:sz w:val="22"/>
                </w:rPr>
                <w:t>llenar todos los campos requeridos</w:t>
              </w:r>
            </w:ins>
            <w:ins w:id="75" w:author="APRENDIZ" w:date="2019-03-09T12:18:00Z">
              <w:r>
                <w:rPr>
                  <w:rFonts w:ascii="Arial" w:hAnsi="Arial" w:cs="Arial"/>
                  <w:sz w:val="22"/>
                </w:rPr>
                <w:t>.</w:t>
              </w:r>
            </w:ins>
          </w:p>
        </w:tc>
      </w:tr>
      <w:tr w:rsidR="00FB390E" w:rsidTr="00AE141F">
        <w:trPr>
          <w:cantSplit/>
          <w:ins w:id="76" w:author="APRENDIZ" w:date="2019-03-09T12:18:00Z"/>
        </w:trPr>
        <w:tc>
          <w:tcPr>
            <w:tcW w:w="8784" w:type="dxa"/>
            <w:gridSpan w:val="4"/>
          </w:tcPr>
          <w:p w:rsidR="00FB390E" w:rsidRDefault="00FB390E" w:rsidP="00AE141F">
            <w:pPr>
              <w:rPr>
                <w:ins w:id="77" w:author="APRENDIZ" w:date="2019-03-09T12:18:00Z"/>
                <w:rFonts w:ascii="Arial" w:hAnsi="Arial" w:cs="Arial"/>
                <w:sz w:val="22"/>
              </w:rPr>
            </w:pPr>
            <w:ins w:id="78" w:author="APRENDIZ" w:date="2019-03-09T12:18:00Z">
              <w:r>
                <w:rPr>
                  <w:rFonts w:ascii="Arial" w:hAnsi="Arial" w:cs="Arial"/>
                  <w:b/>
                  <w:sz w:val="22"/>
                </w:rPr>
                <w:t xml:space="preserve">Flujo </w:t>
              </w:r>
              <w:proofErr w:type="gramStart"/>
              <w:r w:rsidRPr="00457701">
                <w:rPr>
                  <w:rFonts w:ascii="Arial" w:hAnsi="Arial" w:cs="Arial"/>
                  <w:b/>
                  <w:sz w:val="22"/>
                </w:rPr>
                <w:t>Normal</w:t>
              </w:r>
              <w:r>
                <w:rPr>
                  <w:rFonts w:ascii="Arial" w:hAnsi="Arial" w:cs="Arial"/>
                  <w:sz w:val="22"/>
                </w:rPr>
                <w:t xml:space="preserve">  999</w:t>
              </w:r>
              <w:proofErr w:type="gramEnd"/>
            </w:ins>
          </w:p>
          <w:p w:rsidR="00FB390E" w:rsidRDefault="00FB390E" w:rsidP="00AE141F">
            <w:pPr>
              <w:rPr>
                <w:ins w:id="79" w:author="APRENDIZ" w:date="2019-03-09T12:18:00Z"/>
                <w:rFonts w:ascii="Arial" w:hAnsi="Arial" w:cs="Arial"/>
                <w:sz w:val="22"/>
              </w:rPr>
            </w:pPr>
          </w:p>
        </w:tc>
      </w:tr>
      <w:tr w:rsidR="00FB390E" w:rsidTr="00AE141F">
        <w:trPr>
          <w:cantSplit/>
          <w:trHeight w:val="884"/>
          <w:ins w:id="80" w:author="APRENDIZ" w:date="2019-03-09T12:18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81" w:author="APRENDIZ" w:date="2019-03-09T12:18:00Z"/>
                <w:rFonts w:ascii="Arial" w:hAnsi="Arial" w:cs="Arial"/>
                <w:b/>
                <w:bCs/>
                <w:sz w:val="22"/>
              </w:rPr>
            </w:pPr>
            <w:ins w:id="82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ACCION ACTOR/ES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9D5C5F" w:rsidRDefault="00FB390E" w:rsidP="00AE141F">
            <w:pPr>
              <w:rPr>
                <w:ins w:id="83" w:author="APRENDIZ" w:date="2019-03-09T12:18:00Z"/>
                <w:rFonts w:ascii="Arial" w:hAnsi="Arial" w:cs="Arial"/>
                <w:sz w:val="22"/>
              </w:rPr>
            </w:pPr>
            <w:ins w:id="84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1.Podrá crear</w:t>
              </w:r>
            </w:ins>
            <w:ins w:id="85" w:author="APRENDIZ" w:date="2019-03-09T12:20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la </w:t>
              </w:r>
            </w:ins>
            <w:ins w:id="86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cuenta </w:t>
              </w:r>
            </w:ins>
            <w:ins w:id="87" w:author="APRENDIZ" w:date="2019-03-09T12:20:00Z">
              <w:r>
                <w:rPr>
                  <w:rFonts w:ascii="Arial" w:hAnsi="Arial" w:cs="Arial"/>
                  <w:b/>
                  <w:bCs/>
                  <w:sz w:val="22"/>
                </w:rPr>
                <w:t>si el registro se realiza de manera exitosa</w:t>
              </w:r>
            </w:ins>
            <w:ins w:id="88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.</w:t>
              </w:r>
              <w:r w:rsidRPr="00027776">
                <w:rPr>
                  <w:rFonts w:ascii="Arial" w:hAnsi="Arial" w:cs="Arial"/>
                  <w:b/>
                  <w:bCs/>
                  <w:sz w:val="22"/>
                </w:rPr>
                <w:t xml:space="preserve">           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F220F4" w:rsidRDefault="00FB390E" w:rsidP="00AE141F">
            <w:pPr>
              <w:rPr>
                <w:ins w:id="89" w:author="APRENDIZ" w:date="2019-03-09T12:18:00Z"/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90" w:author="APRENDIZ" w:date="2019-03-09T12:18:00Z"/>
                <w:rFonts w:ascii="Arial" w:hAnsi="Arial" w:cs="Arial"/>
                <w:b/>
                <w:bCs/>
                <w:sz w:val="22"/>
              </w:rPr>
            </w:pPr>
            <w:ins w:id="91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 RESPUESTA DEL SISTEMA.</w:t>
              </w:r>
            </w:ins>
          </w:p>
          <w:p w:rsidR="00FB390E" w:rsidRDefault="00FB390E" w:rsidP="00AE141F">
            <w:pPr>
              <w:rPr>
                <w:ins w:id="92" w:author="APRENDIZ" w:date="2019-03-09T12:18:00Z"/>
                <w:rFonts w:ascii="Arial" w:hAnsi="Arial" w:cs="Arial"/>
                <w:b/>
                <w:bCs/>
                <w:sz w:val="22"/>
              </w:rPr>
            </w:pPr>
          </w:p>
          <w:p w:rsidR="00FB390E" w:rsidRPr="002A4318" w:rsidRDefault="00FB390E">
            <w:pPr>
              <w:rPr>
                <w:ins w:id="93" w:author="APRENDIZ" w:date="2019-03-09T12:18:00Z"/>
                <w:rFonts w:ascii="Arial" w:hAnsi="Arial" w:cs="Arial"/>
                <w:b/>
                <w:bCs/>
                <w:sz w:val="22"/>
              </w:rPr>
              <w:pPrChange w:id="94" w:author="APRENDIZ" w:date="2019-03-09T12:21:00Z">
                <w:pPr>
                  <w:framePr w:hSpace="141" w:wrap="around" w:vAnchor="page" w:hAnchor="margin" w:y="2281"/>
                </w:pPr>
              </w:pPrChange>
            </w:pPr>
            <w:ins w:id="95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1.1 Crea perfil de usuario en la base de datos. </w:t>
              </w:r>
            </w:ins>
          </w:p>
        </w:tc>
      </w:tr>
      <w:tr w:rsidR="00FB390E" w:rsidTr="00AE141F">
        <w:trPr>
          <w:cantSplit/>
          <w:ins w:id="96" w:author="APRENDIZ" w:date="2019-03-09T12:18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97" w:author="APRENDIZ" w:date="2019-03-09T12:18:00Z"/>
                <w:rFonts w:ascii="Arial" w:hAnsi="Arial" w:cs="Arial"/>
                <w:b/>
                <w:bCs/>
                <w:sz w:val="22"/>
              </w:rPr>
            </w:pPr>
            <w:proofErr w:type="spellStart"/>
            <w:ins w:id="98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Pos</w:t>
              </w:r>
              <w:proofErr w:type="spellEnd"/>
              <w:r>
                <w:rPr>
                  <w:rFonts w:ascii="Arial" w:hAnsi="Arial" w:cs="Arial"/>
                  <w:b/>
                  <w:bCs/>
                  <w:sz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99" w:author="APRENDIZ" w:date="2019-03-09T12:18:00Z"/>
                <w:rFonts w:ascii="Arial" w:hAnsi="Arial" w:cs="Arial"/>
                <w:sz w:val="22"/>
              </w:rPr>
            </w:pPr>
            <w:ins w:id="100" w:author="APRENDIZ" w:date="2019-03-09T12:18:00Z">
              <w:r>
                <w:rPr>
                  <w:rFonts w:ascii="Arial" w:hAnsi="Arial" w:cs="Arial"/>
                  <w:sz w:val="22"/>
                </w:rPr>
                <w:t>El administrador modificará información.</w:t>
              </w:r>
            </w:ins>
          </w:p>
        </w:tc>
      </w:tr>
      <w:tr w:rsidR="00FB390E" w:rsidTr="00AE141F">
        <w:trPr>
          <w:cantSplit/>
          <w:trHeight w:val="822"/>
          <w:ins w:id="101" w:author="APRENDIZ" w:date="2019-03-09T12:18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102" w:author="APRENDIZ" w:date="2019-03-09T12:18:00Z"/>
              </w:rPr>
            </w:pPr>
            <w:ins w:id="103" w:author="APRENDIZ" w:date="2019-03-09T12:18:00Z">
              <w:r>
                <w:t>Caminos Alternos</w:t>
              </w:r>
            </w:ins>
          </w:p>
          <w:p w:rsidR="00FB390E" w:rsidRDefault="00FB390E" w:rsidP="00AE141F">
            <w:pPr>
              <w:rPr>
                <w:ins w:id="104" w:author="APRENDIZ" w:date="2019-03-09T12:18:00Z"/>
              </w:rPr>
            </w:pPr>
            <w:ins w:id="105" w:author="APRENDIZ" w:date="2019-03-09T12:18:00Z">
              <w:r>
                <w:t xml:space="preserve">1.3.1 </w:t>
              </w:r>
            </w:ins>
            <w:ins w:id="106" w:author="APRENDIZ" w:date="2019-03-09T12:21:00Z">
              <w:r>
                <w:t>Datos incorrectos, no es posible crear nueva cuenta</w:t>
              </w:r>
            </w:ins>
            <w:ins w:id="107" w:author="APRENDIZ" w:date="2019-03-09T12:18:00Z">
              <w:r>
                <w:t xml:space="preserve">.  </w:t>
              </w:r>
            </w:ins>
          </w:p>
          <w:p w:rsidR="00FB390E" w:rsidRDefault="00FB390E" w:rsidP="00AE141F">
            <w:pPr>
              <w:rPr>
                <w:ins w:id="108" w:author="APRENDIZ" w:date="2019-03-09T12:18:00Z"/>
              </w:rPr>
            </w:pPr>
          </w:p>
          <w:p w:rsidR="00FB390E" w:rsidRPr="00205591" w:rsidRDefault="00FB390E" w:rsidP="00AE141F">
            <w:pPr>
              <w:rPr>
                <w:ins w:id="109" w:author="APRENDIZ" w:date="2019-03-09T12:18:00Z"/>
              </w:rPr>
            </w:pPr>
          </w:p>
          <w:p w:rsidR="00FB390E" w:rsidRPr="00205591" w:rsidRDefault="00FB390E" w:rsidP="00AE141F">
            <w:pPr>
              <w:rPr>
                <w:ins w:id="110" w:author="APRENDIZ" w:date="2019-03-09T12:18:00Z"/>
              </w:rPr>
            </w:pPr>
          </w:p>
          <w:p w:rsidR="00FB390E" w:rsidRPr="00205591" w:rsidRDefault="00FB390E" w:rsidP="00AE141F">
            <w:pPr>
              <w:rPr>
                <w:ins w:id="111" w:author="APRENDIZ" w:date="2019-03-09T12:18:00Z"/>
              </w:rPr>
            </w:pPr>
          </w:p>
        </w:tc>
      </w:tr>
      <w:tr w:rsidR="00FB390E" w:rsidTr="00AE141F">
        <w:trPr>
          <w:cantSplit/>
          <w:trHeight w:val="822"/>
          <w:ins w:id="112" w:author="APRENDIZ" w:date="2019-03-09T12:18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113" w:author="APRENDIZ" w:date="2019-03-09T12:18:00Z"/>
              </w:rPr>
            </w:pPr>
            <w:ins w:id="114" w:author="APRENDIZ" w:date="2019-03-09T12:18:00Z">
              <w:r>
                <w:t xml:space="preserve">Excepciones  </w:t>
              </w:r>
            </w:ins>
          </w:p>
          <w:p w:rsidR="00FB390E" w:rsidRDefault="00FB390E" w:rsidP="00AE141F">
            <w:pPr>
              <w:rPr>
                <w:ins w:id="115" w:author="APRENDIZ" w:date="2019-03-09T12:18:00Z"/>
              </w:rPr>
            </w:pPr>
            <w:ins w:id="116" w:author="APRENDIZ" w:date="2019-03-09T12:18:00Z">
              <w:r>
                <w:t xml:space="preserve">1.2.1 La plataforma no funciona </w:t>
              </w:r>
            </w:ins>
          </w:p>
          <w:p w:rsidR="00FB390E" w:rsidRPr="007A173F" w:rsidRDefault="00FB390E" w:rsidP="00AE141F">
            <w:pPr>
              <w:rPr>
                <w:ins w:id="117" w:author="APRENDIZ" w:date="2019-03-09T12:18:00Z"/>
              </w:rPr>
            </w:pPr>
            <w:ins w:id="118" w:author="APRENDIZ" w:date="2019-03-09T12:18:00Z">
              <w:r>
                <w:t>1.2.2 No se pueden ingresar los datos.</w:t>
              </w:r>
            </w:ins>
          </w:p>
        </w:tc>
      </w:tr>
      <w:tr w:rsidR="00FB390E" w:rsidTr="00AE141F">
        <w:trPr>
          <w:cantSplit/>
          <w:ins w:id="119" w:author="APRENDIZ" w:date="2019-03-09T12:18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120" w:author="APRENDIZ" w:date="2019-03-09T12:18:00Z"/>
                <w:rFonts w:ascii="Arial" w:hAnsi="Arial" w:cs="Arial"/>
                <w:b/>
                <w:bCs/>
                <w:sz w:val="22"/>
              </w:rPr>
            </w:pPr>
            <w:ins w:id="121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122" w:author="APRENDIZ" w:date="2019-03-09T12:18:00Z"/>
                <w:rFonts w:ascii="Arial" w:hAnsi="Arial" w:cs="Arial"/>
                <w:sz w:val="22"/>
              </w:rPr>
            </w:pPr>
            <w:ins w:id="123" w:author="APRENDIZ" w:date="2019-03-09T12:18:00Z">
              <w:r>
                <w:rPr>
                  <w:rFonts w:ascii="Arial" w:hAnsi="Arial" w:cs="Arial"/>
                  <w:sz w:val="22"/>
                </w:rPr>
                <w:t xml:space="preserve"> (5 segundos)</w:t>
              </w:r>
            </w:ins>
          </w:p>
        </w:tc>
      </w:tr>
      <w:tr w:rsidR="00FB390E" w:rsidTr="00AE141F">
        <w:trPr>
          <w:cantSplit/>
          <w:ins w:id="124" w:author="APRENDIZ" w:date="2019-03-09T12:18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125" w:author="APRENDIZ" w:date="2019-03-09T12:18:00Z"/>
                <w:rFonts w:ascii="Arial" w:hAnsi="Arial" w:cs="Arial"/>
                <w:b/>
                <w:bCs/>
                <w:sz w:val="22"/>
              </w:rPr>
            </w:pPr>
            <w:ins w:id="126" w:author="APRENDIZ" w:date="2019-03-09T12:18:00Z">
              <w:r>
                <w:rPr>
                  <w:rFonts w:ascii="Arial" w:hAnsi="Arial" w:cs="Arial"/>
                  <w:b/>
                  <w:bCs/>
                  <w:sz w:val="22"/>
                </w:rPr>
                <w:t>Comentarios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127" w:author="APRENDIZ" w:date="2019-03-09T12:18:00Z"/>
                <w:rFonts w:ascii="Arial" w:hAnsi="Arial" w:cs="Arial"/>
                <w:sz w:val="22"/>
              </w:rPr>
            </w:pPr>
          </w:p>
        </w:tc>
      </w:tr>
    </w:tbl>
    <w:p w:rsidR="00FB390E" w:rsidRDefault="00FB390E" w:rsidP="00DD7C1C">
      <w:pPr>
        <w:rPr>
          <w:ins w:id="128" w:author="APRENDIZ" w:date="2019-03-09T12:22:00Z"/>
        </w:rPr>
      </w:pPr>
    </w:p>
    <w:p w:rsidR="00FB390E" w:rsidRDefault="00FB390E" w:rsidP="00DD7C1C">
      <w:pPr>
        <w:rPr>
          <w:ins w:id="129" w:author="APRENDIZ" w:date="2019-03-09T12:22:00Z"/>
        </w:rPr>
      </w:pPr>
    </w:p>
    <w:p w:rsidR="00FB390E" w:rsidRDefault="00FB390E" w:rsidP="00DD7C1C">
      <w:pPr>
        <w:rPr>
          <w:ins w:id="130" w:author="APRENDIZ" w:date="2019-03-09T12:22:00Z"/>
        </w:rPr>
      </w:pPr>
    </w:p>
    <w:p w:rsidR="00FB390E" w:rsidRDefault="00FB390E" w:rsidP="00DD7C1C">
      <w:pPr>
        <w:rPr>
          <w:ins w:id="131" w:author="APRENDIZ" w:date="2019-03-09T12:22:00Z"/>
        </w:rPr>
      </w:pPr>
    </w:p>
    <w:p w:rsidR="00FB390E" w:rsidRDefault="00FB390E" w:rsidP="00DD7C1C">
      <w:pPr>
        <w:rPr>
          <w:ins w:id="132" w:author="APRENDIZ" w:date="2019-03-09T12:22:00Z"/>
        </w:rPr>
      </w:pPr>
    </w:p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B390E" w:rsidTr="00AE141F">
        <w:trPr>
          <w:cantSplit/>
          <w:ins w:id="133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34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3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36" w:author="APRENDIZ" w:date="2019-03-09T12:22:00Z"/>
                <w:rFonts w:ascii="Arial" w:hAnsi="Arial" w:cs="Arial"/>
                <w:sz w:val="22"/>
              </w:rPr>
            </w:pPr>
            <w:ins w:id="137" w:author="APRENDIZ" w:date="2019-03-09T12:22:00Z">
              <w:r>
                <w:rPr>
                  <w:rFonts w:ascii="Arial" w:hAnsi="Arial" w:cs="Arial"/>
                  <w:sz w:val="22"/>
                </w:rPr>
                <w:t>CU008</w:t>
              </w:r>
            </w:ins>
          </w:p>
        </w:tc>
      </w:tr>
      <w:tr w:rsidR="00FB390E" w:rsidTr="00AE141F">
        <w:trPr>
          <w:cantSplit/>
          <w:ins w:id="138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39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40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41" w:author="APRENDIZ" w:date="2019-03-09T12:22:00Z"/>
                <w:rFonts w:ascii="Arial" w:hAnsi="Arial" w:cs="Arial"/>
                <w:sz w:val="22"/>
              </w:rPr>
            </w:pPr>
            <w:ins w:id="142" w:author="APRENDIZ" w:date="2019-03-09T12:22:00Z">
              <w:r>
                <w:rPr>
                  <w:rFonts w:ascii="Arial" w:hAnsi="Arial" w:cs="Arial"/>
                  <w:sz w:val="22"/>
                </w:rPr>
                <w:t>Actualizar perfiles</w:t>
              </w:r>
            </w:ins>
          </w:p>
        </w:tc>
      </w:tr>
      <w:tr w:rsidR="00FB390E" w:rsidTr="00AE141F">
        <w:trPr>
          <w:cantSplit/>
          <w:trHeight w:val="285"/>
          <w:ins w:id="143" w:author="APRENDIZ" w:date="2019-03-09T12:22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90E" w:rsidRDefault="00FB390E" w:rsidP="00AE141F">
            <w:pPr>
              <w:rPr>
                <w:ins w:id="144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4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B390E" w:rsidRDefault="00FB390E" w:rsidP="00AE141F">
            <w:pPr>
              <w:rPr>
                <w:ins w:id="146" w:author="APRENDIZ" w:date="2019-03-09T12:22:00Z"/>
                <w:rFonts w:ascii="Arial" w:hAnsi="Arial" w:cs="Arial"/>
                <w:sz w:val="22"/>
              </w:rPr>
            </w:pPr>
            <w:ins w:id="147" w:author="APRENDIZ" w:date="2019-03-09T12:22:00Z">
              <w:r>
                <w:rPr>
                  <w:rFonts w:ascii="Arial" w:hAnsi="Arial" w:cs="Arial"/>
                  <w:sz w:val="22"/>
                </w:rPr>
                <w:t>Lizeth Suarez</w:t>
              </w:r>
            </w:ins>
          </w:p>
        </w:tc>
      </w:tr>
      <w:tr w:rsidR="00FB390E" w:rsidTr="00AE141F">
        <w:trPr>
          <w:cantSplit/>
          <w:trHeight w:val="210"/>
          <w:ins w:id="148" w:author="APRENDIZ" w:date="2019-03-09T12:22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390E" w:rsidRPr="00A00714" w:rsidRDefault="00FB390E" w:rsidP="00AE141F">
            <w:pPr>
              <w:rPr>
                <w:ins w:id="149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50" w:author="APRENDIZ" w:date="2019-03-09T12:22:00Z">
              <w:r w:rsidRPr="00A00714">
                <w:rPr>
                  <w:rFonts w:ascii="Arial" w:hAnsi="Arial" w:cs="Arial"/>
                  <w:b/>
                  <w:sz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B390E" w:rsidRDefault="00FB390E" w:rsidP="00AE141F">
            <w:pPr>
              <w:rPr>
                <w:ins w:id="151" w:author="APRENDIZ" w:date="2019-03-09T12:22:00Z"/>
                <w:rFonts w:ascii="Arial" w:hAnsi="Arial" w:cs="Arial"/>
                <w:sz w:val="22"/>
              </w:rPr>
            </w:pPr>
            <w:ins w:id="152" w:author="APRENDIZ" w:date="2019-03-09T12:22:00Z">
              <w:r>
                <w:rPr>
                  <w:rFonts w:ascii="Arial" w:hAnsi="Arial" w:cs="Arial"/>
                  <w:sz w:val="22"/>
                </w:rPr>
                <w:t>Otoniel Hernández</w:t>
              </w:r>
            </w:ins>
          </w:p>
        </w:tc>
      </w:tr>
      <w:tr w:rsidR="00FB390E" w:rsidRPr="009D5C5F" w:rsidTr="00AE141F">
        <w:trPr>
          <w:cantSplit/>
          <w:ins w:id="153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54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5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FB390E" w:rsidRPr="009D5C5F" w:rsidRDefault="00FB390E" w:rsidP="00AE141F">
            <w:pPr>
              <w:rPr>
                <w:ins w:id="156" w:author="APRENDIZ" w:date="2019-03-09T12:22:00Z"/>
                <w:rFonts w:ascii="Arial" w:hAnsi="Arial" w:cs="Arial"/>
                <w:sz w:val="22"/>
              </w:rPr>
            </w:pPr>
            <w:ins w:id="157" w:author="APRENDIZ" w:date="2019-03-09T12:22:00Z">
              <w:r>
                <w:rPr>
                  <w:rFonts w:ascii="Arial" w:hAnsi="Arial" w:cs="Arial"/>
                  <w:sz w:val="22"/>
                </w:rPr>
                <w:t>(10/03</w:t>
              </w:r>
              <w:r w:rsidRPr="009D5C5F">
                <w:rPr>
                  <w:rFonts w:ascii="Arial" w:hAnsi="Arial" w:cs="Arial"/>
                  <w:sz w:val="22"/>
                </w:rPr>
                <w:t>/</w:t>
              </w:r>
              <w:r>
                <w:rPr>
                  <w:rFonts w:ascii="Arial" w:hAnsi="Arial" w:cs="Arial"/>
                  <w:sz w:val="22"/>
                </w:rPr>
                <w:t>2019</w:t>
              </w:r>
              <w:r w:rsidRPr="009D5C5F">
                <w:rPr>
                  <w:rFonts w:ascii="Arial" w:hAnsi="Arial" w:cs="Arial"/>
                  <w:sz w:val="22"/>
                </w:rPr>
                <w:t xml:space="preserve">) </w:t>
              </w:r>
            </w:ins>
          </w:p>
        </w:tc>
      </w:tr>
      <w:tr w:rsidR="00FB390E" w:rsidTr="00AE141F">
        <w:trPr>
          <w:cantSplit/>
          <w:ins w:id="158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59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60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61" w:author="APRENDIZ" w:date="2019-03-09T12:22:00Z"/>
                <w:rFonts w:ascii="Arial" w:hAnsi="Arial" w:cs="Arial"/>
                <w:sz w:val="22"/>
              </w:rPr>
            </w:pPr>
            <w:ins w:id="162" w:author="APRENDIZ" w:date="2019-03-09T12:22:00Z">
              <w:r>
                <w:t>1.1</w:t>
              </w:r>
            </w:ins>
          </w:p>
        </w:tc>
      </w:tr>
      <w:tr w:rsidR="00FB390E" w:rsidTr="00AE141F">
        <w:trPr>
          <w:cantSplit/>
          <w:ins w:id="163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64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6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66" w:author="APRENDIZ" w:date="2019-03-09T12:22:00Z"/>
                <w:rFonts w:ascii="Arial" w:hAnsi="Arial" w:cs="Arial"/>
                <w:sz w:val="22"/>
              </w:rPr>
            </w:pPr>
            <w:ins w:id="167" w:author="APRENDIZ" w:date="2019-03-09T12:22:00Z">
              <w:r>
                <w:t>Usuario</w:t>
              </w:r>
            </w:ins>
          </w:p>
        </w:tc>
      </w:tr>
      <w:tr w:rsidR="00FB390E" w:rsidTr="00AE141F">
        <w:trPr>
          <w:cantSplit/>
          <w:ins w:id="168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69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70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171" w:author="APRENDIZ" w:date="2019-03-09T12:22:00Z"/>
                <w:rFonts w:ascii="Arial" w:hAnsi="Arial" w:cs="Arial"/>
                <w:sz w:val="22"/>
              </w:rPr>
            </w:pPr>
            <w:ins w:id="172" w:author="APRENDIZ" w:date="2019-03-09T12:22:00Z">
              <w:r>
                <w:t>Menú</w:t>
              </w:r>
            </w:ins>
          </w:p>
        </w:tc>
      </w:tr>
      <w:tr w:rsidR="00FB390E" w:rsidTr="00AE141F">
        <w:trPr>
          <w:cantSplit/>
          <w:ins w:id="173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74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7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FB390E" w:rsidRPr="00027776" w:rsidRDefault="00FB390E">
            <w:pPr>
              <w:rPr>
                <w:ins w:id="176" w:author="APRENDIZ" w:date="2019-03-09T12:22:00Z"/>
                <w:rFonts w:ascii="Arial" w:hAnsi="Arial" w:cs="Arial"/>
              </w:rPr>
              <w:pPrChange w:id="177" w:author="APRENDIZ" w:date="2019-03-09T12:23:00Z">
                <w:pPr>
                  <w:framePr w:hSpace="141" w:wrap="around" w:vAnchor="page" w:hAnchor="margin" w:y="2281"/>
                </w:pPr>
              </w:pPrChange>
            </w:pPr>
            <w:ins w:id="178" w:author="APRENDIZ" w:date="2019-03-09T12:22:00Z">
              <w:r>
                <w:rPr>
                  <w:rFonts w:ascii="Arial" w:hAnsi="Arial" w:cs="Arial"/>
                </w:rPr>
                <w:t xml:space="preserve">El usuario podrá actualizar su cuenta </w:t>
              </w:r>
            </w:ins>
            <w:ins w:id="179" w:author="APRENDIZ" w:date="2019-03-09T12:23:00Z">
              <w:r>
                <w:rPr>
                  <w:rFonts w:ascii="Arial" w:hAnsi="Arial" w:cs="Arial"/>
                </w:rPr>
                <w:t>cuando lo desee</w:t>
              </w:r>
            </w:ins>
          </w:p>
        </w:tc>
      </w:tr>
      <w:tr w:rsidR="00FB390E" w:rsidRPr="006F2513" w:rsidTr="00AE141F">
        <w:trPr>
          <w:cantSplit/>
          <w:trHeight w:val="255"/>
          <w:ins w:id="180" w:author="APRENDIZ" w:date="2019-03-09T12:22:00Z"/>
        </w:trPr>
        <w:tc>
          <w:tcPr>
            <w:tcW w:w="1388" w:type="dxa"/>
            <w:vMerge w:val="restart"/>
          </w:tcPr>
          <w:p w:rsidR="00FB390E" w:rsidRDefault="00FB390E" w:rsidP="00AE141F">
            <w:pPr>
              <w:rPr>
                <w:ins w:id="181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82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FB390E" w:rsidRDefault="00FB390E" w:rsidP="00AE141F">
            <w:pPr>
              <w:rPr>
                <w:ins w:id="183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84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6F2513" w:rsidRDefault="00FB390E" w:rsidP="00AE141F">
            <w:pPr>
              <w:rPr>
                <w:ins w:id="185" w:author="APRENDIZ" w:date="2019-03-09T12:22:00Z"/>
                <w:rFonts w:ascii="Arial" w:hAnsi="Arial" w:cs="Arial"/>
                <w:sz w:val="22"/>
                <w:lang w:val="es-MX"/>
              </w:rPr>
            </w:pPr>
          </w:p>
        </w:tc>
      </w:tr>
      <w:tr w:rsidR="00FB390E" w:rsidRPr="00FA352B" w:rsidTr="00AE141F">
        <w:trPr>
          <w:cantSplit/>
          <w:trHeight w:val="255"/>
          <w:ins w:id="186" w:author="APRENDIZ" w:date="2019-03-09T12:22:00Z"/>
        </w:trPr>
        <w:tc>
          <w:tcPr>
            <w:tcW w:w="1388" w:type="dxa"/>
            <w:vMerge/>
          </w:tcPr>
          <w:p w:rsidR="00FB390E" w:rsidRPr="006F2513" w:rsidRDefault="00FB390E" w:rsidP="00AE141F">
            <w:pPr>
              <w:rPr>
                <w:ins w:id="187" w:author="APRENDIZ" w:date="2019-03-09T12:22:00Z"/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FB390E" w:rsidRPr="005B73AE" w:rsidRDefault="00FB390E" w:rsidP="00AE141F">
            <w:pPr>
              <w:rPr>
                <w:ins w:id="188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89" w:author="APRENDIZ" w:date="2019-03-09T12:22:00Z">
              <w:r w:rsidRPr="005B73AE">
                <w:rPr>
                  <w:rFonts w:ascii="Arial" w:hAnsi="Arial" w:cs="Arial"/>
                  <w:b/>
                  <w:bCs/>
                  <w:sz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DE7C12" w:rsidRDefault="00FB390E" w:rsidP="00AE141F">
            <w:pPr>
              <w:rPr>
                <w:ins w:id="190" w:author="APRENDIZ" w:date="2019-03-09T12:22:00Z"/>
                <w:rFonts w:ascii="Arial" w:hAnsi="Arial" w:cs="Arial"/>
                <w:sz w:val="22"/>
                <w:lang w:val="en-US"/>
              </w:rPr>
            </w:pPr>
          </w:p>
        </w:tc>
      </w:tr>
      <w:tr w:rsidR="00FB390E" w:rsidTr="00AE141F">
        <w:trPr>
          <w:cantSplit/>
          <w:ins w:id="191" w:author="APRENDIZ" w:date="2019-03-09T12:22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192" w:author="APRENDIZ" w:date="2019-03-09T12:22:00Z"/>
                <w:rFonts w:ascii="Arial" w:hAnsi="Arial" w:cs="Arial"/>
                <w:b/>
                <w:bCs/>
                <w:sz w:val="22"/>
              </w:rPr>
            </w:pPr>
            <w:ins w:id="193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FB390E" w:rsidRPr="0067009E" w:rsidRDefault="00FB390E" w:rsidP="00AE141F">
            <w:pPr>
              <w:rPr>
                <w:ins w:id="194" w:author="APRENDIZ" w:date="2019-03-09T12:22:00Z"/>
              </w:rPr>
            </w:pPr>
            <w:ins w:id="195" w:author="APRENDIZ" w:date="2019-03-09T12:22:00Z">
              <w:r>
                <w:rPr>
                  <w:rFonts w:ascii="Arial" w:hAnsi="Arial" w:cs="Arial"/>
                  <w:sz w:val="22"/>
                </w:rPr>
                <w:t>El usuario deberá llenar todos los campos requeridos.</w:t>
              </w:r>
            </w:ins>
          </w:p>
        </w:tc>
      </w:tr>
      <w:tr w:rsidR="00FB390E" w:rsidTr="00AE141F">
        <w:trPr>
          <w:cantSplit/>
          <w:ins w:id="196" w:author="APRENDIZ" w:date="2019-03-09T12:22:00Z"/>
        </w:trPr>
        <w:tc>
          <w:tcPr>
            <w:tcW w:w="8784" w:type="dxa"/>
            <w:gridSpan w:val="4"/>
          </w:tcPr>
          <w:p w:rsidR="00FB390E" w:rsidRDefault="00FB390E" w:rsidP="00AE141F">
            <w:pPr>
              <w:rPr>
                <w:ins w:id="197" w:author="APRENDIZ" w:date="2019-03-09T12:22:00Z"/>
                <w:rFonts w:ascii="Arial" w:hAnsi="Arial" w:cs="Arial"/>
                <w:sz w:val="22"/>
              </w:rPr>
            </w:pPr>
            <w:ins w:id="198" w:author="APRENDIZ" w:date="2019-03-09T12:22:00Z">
              <w:r>
                <w:rPr>
                  <w:rFonts w:ascii="Arial" w:hAnsi="Arial" w:cs="Arial"/>
                  <w:b/>
                  <w:sz w:val="22"/>
                </w:rPr>
                <w:t xml:space="preserve">Flujo </w:t>
              </w:r>
              <w:proofErr w:type="gramStart"/>
              <w:r w:rsidRPr="00457701">
                <w:rPr>
                  <w:rFonts w:ascii="Arial" w:hAnsi="Arial" w:cs="Arial"/>
                  <w:b/>
                  <w:sz w:val="22"/>
                </w:rPr>
                <w:t>Normal</w:t>
              </w:r>
              <w:r>
                <w:rPr>
                  <w:rFonts w:ascii="Arial" w:hAnsi="Arial" w:cs="Arial"/>
                  <w:sz w:val="22"/>
                </w:rPr>
                <w:t xml:space="preserve">  999</w:t>
              </w:r>
              <w:proofErr w:type="gramEnd"/>
            </w:ins>
          </w:p>
          <w:p w:rsidR="00FB390E" w:rsidRDefault="00FB390E" w:rsidP="00AE141F">
            <w:pPr>
              <w:rPr>
                <w:ins w:id="199" w:author="APRENDIZ" w:date="2019-03-09T12:22:00Z"/>
                <w:rFonts w:ascii="Arial" w:hAnsi="Arial" w:cs="Arial"/>
                <w:sz w:val="22"/>
              </w:rPr>
            </w:pPr>
          </w:p>
        </w:tc>
      </w:tr>
      <w:tr w:rsidR="00FB390E" w:rsidTr="00AE141F">
        <w:trPr>
          <w:cantSplit/>
          <w:trHeight w:val="884"/>
          <w:ins w:id="200" w:author="APRENDIZ" w:date="2019-03-09T12:22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201" w:author="APRENDIZ" w:date="2019-03-09T12:22:00Z"/>
                <w:rFonts w:ascii="Arial" w:hAnsi="Arial" w:cs="Arial"/>
                <w:b/>
                <w:bCs/>
                <w:sz w:val="22"/>
              </w:rPr>
            </w:pPr>
            <w:ins w:id="202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ACCION ACTOR/ES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9D5C5F" w:rsidRDefault="00FB390E" w:rsidP="00AE141F">
            <w:pPr>
              <w:rPr>
                <w:ins w:id="203" w:author="APRENDIZ" w:date="2019-03-09T12:22:00Z"/>
                <w:rFonts w:ascii="Arial" w:hAnsi="Arial" w:cs="Arial"/>
                <w:sz w:val="22"/>
              </w:rPr>
            </w:pPr>
            <w:ins w:id="204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1.Podrá </w:t>
              </w:r>
            </w:ins>
            <w:ins w:id="205" w:author="APRENDIZ" w:date="2019-03-09T12:23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actualizar la </w:t>
              </w:r>
            </w:ins>
            <w:ins w:id="206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cuenta si </w:t>
              </w:r>
            </w:ins>
            <w:ins w:id="207" w:author="APRENDIZ" w:date="2019-03-09T12:23:00Z">
              <w:r>
                <w:rPr>
                  <w:rFonts w:ascii="Arial" w:hAnsi="Arial" w:cs="Arial"/>
                  <w:b/>
                  <w:bCs/>
                  <w:sz w:val="22"/>
                </w:rPr>
                <w:t>el usuario ya se encuentra registrado</w:t>
              </w:r>
            </w:ins>
            <w:ins w:id="208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.</w:t>
              </w:r>
              <w:r w:rsidRPr="00027776">
                <w:rPr>
                  <w:rFonts w:ascii="Arial" w:hAnsi="Arial" w:cs="Arial"/>
                  <w:b/>
                  <w:bCs/>
                  <w:sz w:val="22"/>
                </w:rPr>
                <w:t xml:space="preserve">           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F220F4" w:rsidRDefault="00FB390E" w:rsidP="00AE141F">
            <w:pPr>
              <w:rPr>
                <w:ins w:id="209" w:author="APRENDIZ" w:date="2019-03-09T12:22:00Z"/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210" w:author="APRENDIZ" w:date="2019-03-09T12:22:00Z"/>
                <w:rFonts w:ascii="Arial" w:hAnsi="Arial" w:cs="Arial"/>
                <w:b/>
                <w:bCs/>
                <w:sz w:val="22"/>
              </w:rPr>
            </w:pPr>
            <w:ins w:id="211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 RESPUESTA DEL SISTEMA.</w:t>
              </w:r>
            </w:ins>
          </w:p>
          <w:p w:rsidR="00FB390E" w:rsidRDefault="00FB390E" w:rsidP="00AE141F">
            <w:pPr>
              <w:rPr>
                <w:ins w:id="212" w:author="APRENDIZ" w:date="2019-03-09T12:22:00Z"/>
                <w:rFonts w:ascii="Arial" w:hAnsi="Arial" w:cs="Arial"/>
                <w:b/>
                <w:bCs/>
                <w:sz w:val="22"/>
              </w:rPr>
            </w:pPr>
          </w:p>
          <w:p w:rsidR="00FB390E" w:rsidRPr="002A4318" w:rsidRDefault="00FB390E">
            <w:pPr>
              <w:rPr>
                <w:ins w:id="213" w:author="APRENDIZ" w:date="2019-03-09T12:22:00Z"/>
                <w:rFonts w:ascii="Arial" w:hAnsi="Arial" w:cs="Arial"/>
                <w:b/>
                <w:bCs/>
                <w:sz w:val="22"/>
              </w:rPr>
              <w:pPrChange w:id="214" w:author="APRENDIZ" w:date="2019-03-09T12:24:00Z">
                <w:pPr>
                  <w:framePr w:hSpace="141" w:wrap="around" w:vAnchor="page" w:hAnchor="margin" w:y="2281"/>
                </w:pPr>
              </w:pPrChange>
            </w:pPr>
            <w:ins w:id="215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1.1 </w:t>
              </w:r>
            </w:ins>
            <w:ins w:id="216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actualiza </w:t>
              </w:r>
            </w:ins>
            <w:ins w:id="217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perfil de usuario en la base de datos</w:t>
              </w:r>
            </w:ins>
            <w:ins w:id="218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 según el mismo lo requiera</w:t>
              </w:r>
            </w:ins>
            <w:ins w:id="219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. </w:t>
              </w:r>
            </w:ins>
          </w:p>
        </w:tc>
      </w:tr>
      <w:tr w:rsidR="00FB390E" w:rsidTr="00AE141F">
        <w:trPr>
          <w:cantSplit/>
          <w:ins w:id="220" w:author="APRENDIZ" w:date="2019-03-09T12:22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221" w:author="APRENDIZ" w:date="2019-03-09T12:22:00Z"/>
                <w:rFonts w:ascii="Arial" w:hAnsi="Arial" w:cs="Arial"/>
                <w:b/>
                <w:bCs/>
                <w:sz w:val="22"/>
              </w:rPr>
            </w:pPr>
            <w:proofErr w:type="spellStart"/>
            <w:ins w:id="222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Pos</w:t>
              </w:r>
              <w:proofErr w:type="spellEnd"/>
              <w:r>
                <w:rPr>
                  <w:rFonts w:ascii="Arial" w:hAnsi="Arial" w:cs="Arial"/>
                  <w:b/>
                  <w:bCs/>
                  <w:sz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223" w:author="APRENDIZ" w:date="2019-03-09T12:22:00Z"/>
                <w:rFonts w:ascii="Arial" w:hAnsi="Arial" w:cs="Arial"/>
                <w:sz w:val="22"/>
              </w:rPr>
            </w:pPr>
            <w:ins w:id="224" w:author="APRENDIZ" w:date="2019-03-09T12:22:00Z">
              <w:r>
                <w:rPr>
                  <w:rFonts w:ascii="Arial" w:hAnsi="Arial" w:cs="Arial"/>
                  <w:sz w:val="22"/>
                </w:rPr>
                <w:t>El administrador modificará información.</w:t>
              </w:r>
            </w:ins>
          </w:p>
        </w:tc>
      </w:tr>
      <w:tr w:rsidR="00FB390E" w:rsidTr="00AE141F">
        <w:trPr>
          <w:cantSplit/>
          <w:trHeight w:val="822"/>
          <w:ins w:id="225" w:author="APRENDIZ" w:date="2019-03-09T12:22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226" w:author="APRENDIZ" w:date="2019-03-09T12:22:00Z"/>
              </w:rPr>
            </w:pPr>
            <w:ins w:id="227" w:author="APRENDIZ" w:date="2019-03-09T12:22:00Z">
              <w:r>
                <w:t>Caminos Alternos</w:t>
              </w:r>
            </w:ins>
          </w:p>
          <w:p w:rsidR="00FB390E" w:rsidRDefault="00FB390E" w:rsidP="00AE141F">
            <w:pPr>
              <w:rPr>
                <w:ins w:id="228" w:author="APRENDIZ" w:date="2019-03-09T12:22:00Z"/>
              </w:rPr>
            </w:pPr>
            <w:ins w:id="229" w:author="APRENDIZ" w:date="2019-03-09T12:22:00Z">
              <w:r>
                <w:t>1.3.1 Datos incorrectos</w:t>
              </w:r>
            </w:ins>
            <w:ins w:id="230" w:author="APRENDIZ" w:date="2019-03-09T12:24:00Z">
              <w:r>
                <w:t xml:space="preserve"> o incompletos</w:t>
              </w:r>
            </w:ins>
            <w:ins w:id="231" w:author="APRENDIZ" w:date="2019-03-09T12:22:00Z">
              <w:r>
                <w:t xml:space="preserve">, no es posible </w:t>
              </w:r>
            </w:ins>
            <w:ins w:id="232" w:author="APRENDIZ" w:date="2019-03-09T12:24:00Z">
              <w:r>
                <w:t xml:space="preserve">actualizar la </w:t>
              </w:r>
            </w:ins>
            <w:ins w:id="233" w:author="APRENDIZ" w:date="2019-03-09T12:22:00Z">
              <w:r>
                <w:t xml:space="preserve">cuenta.  </w:t>
              </w:r>
            </w:ins>
          </w:p>
          <w:p w:rsidR="00FB390E" w:rsidRDefault="00FB390E" w:rsidP="00AE141F">
            <w:pPr>
              <w:rPr>
                <w:ins w:id="234" w:author="APRENDIZ" w:date="2019-03-09T12:22:00Z"/>
              </w:rPr>
            </w:pPr>
          </w:p>
          <w:p w:rsidR="00FB390E" w:rsidRPr="00205591" w:rsidRDefault="00FB390E" w:rsidP="00AE141F">
            <w:pPr>
              <w:rPr>
                <w:ins w:id="235" w:author="APRENDIZ" w:date="2019-03-09T12:22:00Z"/>
              </w:rPr>
            </w:pPr>
          </w:p>
          <w:p w:rsidR="00FB390E" w:rsidRPr="00205591" w:rsidRDefault="00FB390E" w:rsidP="00AE141F">
            <w:pPr>
              <w:rPr>
                <w:ins w:id="236" w:author="APRENDIZ" w:date="2019-03-09T12:22:00Z"/>
              </w:rPr>
            </w:pPr>
          </w:p>
          <w:p w:rsidR="00FB390E" w:rsidRPr="00205591" w:rsidRDefault="00FB390E" w:rsidP="00AE141F">
            <w:pPr>
              <w:rPr>
                <w:ins w:id="237" w:author="APRENDIZ" w:date="2019-03-09T12:22:00Z"/>
              </w:rPr>
            </w:pPr>
          </w:p>
        </w:tc>
      </w:tr>
      <w:tr w:rsidR="00FB390E" w:rsidTr="00AE141F">
        <w:trPr>
          <w:cantSplit/>
          <w:trHeight w:val="822"/>
          <w:ins w:id="238" w:author="APRENDIZ" w:date="2019-03-09T12:22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239" w:author="APRENDIZ" w:date="2019-03-09T12:22:00Z"/>
              </w:rPr>
            </w:pPr>
            <w:ins w:id="240" w:author="APRENDIZ" w:date="2019-03-09T12:22:00Z">
              <w:r>
                <w:t xml:space="preserve">Excepciones  </w:t>
              </w:r>
            </w:ins>
          </w:p>
          <w:p w:rsidR="00FB390E" w:rsidRDefault="00FB390E" w:rsidP="00AE141F">
            <w:pPr>
              <w:rPr>
                <w:ins w:id="241" w:author="APRENDIZ" w:date="2019-03-09T12:22:00Z"/>
              </w:rPr>
            </w:pPr>
            <w:ins w:id="242" w:author="APRENDIZ" w:date="2019-03-09T12:22:00Z">
              <w:r>
                <w:t xml:space="preserve">1.2.1 La plataforma no funciona </w:t>
              </w:r>
            </w:ins>
          </w:p>
          <w:p w:rsidR="00FB390E" w:rsidRPr="007A173F" w:rsidRDefault="00FB390E" w:rsidP="00AE141F">
            <w:pPr>
              <w:rPr>
                <w:ins w:id="243" w:author="APRENDIZ" w:date="2019-03-09T12:22:00Z"/>
              </w:rPr>
            </w:pPr>
            <w:ins w:id="244" w:author="APRENDIZ" w:date="2019-03-09T12:22:00Z">
              <w:r>
                <w:t>1.2.2 No se pueden ingresar los datos.</w:t>
              </w:r>
            </w:ins>
          </w:p>
        </w:tc>
      </w:tr>
      <w:tr w:rsidR="00FB390E" w:rsidTr="00AE141F">
        <w:trPr>
          <w:cantSplit/>
          <w:ins w:id="245" w:author="APRENDIZ" w:date="2019-03-09T12:22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246" w:author="APRENDIZ" w:date="2019-03-09T12:22:00Z"/>
                <w:rFonts w:ascii="Arial" w:hAnsi="Arial" w:cs="Arial"/>
                <w:b/>
                <w:bCs/>
                <w:sz w:val="22"/>
              </w:rPr>
            </w:pPr>
            <w:ins w:id="247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248" w:author="APRENDIZ" w:date="2019-03-09T12:22:00Z"/>
                <w:rFonts w:ascii="Arial" w:hAnsi="Arial" w:cs="Arial"/>
                <w:sz w:val="22"/>
              </w:rPr>
            </w:pPr>
            <w:ins w:id="249" w:author="APRENDIZ" w:date="2019-03-09T12:22:00Z">
              <w:r>
                <w:rPr>
                  <w:rFonts w:ascii="Arial" w:hAnsi="Arial" w:cs="Arial"/>
                  <w:sz w:val="22"/>
                </w:rPr>
                <w:t xml:space="preserve"> (5 segundos)</w:t>
              </w:r>
            </w:ins>
          </w:p>
        </w:tc>
      </w:tr>
      <w:tr w:rsidR="00FB390E" w:rsidTr="00AE141F">
        <w:trPr>
          <w:cantSplit/>
          <w:ins w:id="250" w:author="APRENDIZ" w:date="2019-03-09T12:22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251" w:author="APRENDIZ" w:date="2019-03-09T12:22:00Z"/>
                <w:rFonts w:ascii="Arial" w:hAnsi="Arial" w:cs="Arial"/>
                <w:b/>
                <w:bCs/>
                <w:sz w:val="22"/>
              </w:rPr>
            </w:pPr>
            <w:ins w:id="252" w:author="APRENDIZ" w:date="2019-03-09T12:22:00Z">
              <w:r>
                <w:rPr>
                  <w:rFonts w:ascii="Arial" w:hAnsi="Arial" w:cs="Arial"/>
                  <w:b/>
                  <w:bCs/>
                  <w:sz w:val="22"/>
                </w:rPr>
                <w:t>Comentarios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253" w:author="APRENDIZ" w:date="2019-03-09T12:22:00Z"/>
                <w:rFonts w:ascii="Arial" w:hAnsi="Arial" w:cs="Arial"/>
                <w:sz w:val="22"/>
              </w:rPr>
            </w:pPr>
          </w:p>
        </w:tc>
      </w:tr>
    </w:tbl>
    <w:p w:rsidR="00FB390E" w:rsidRDefault="00FB390E" w:rsidP="00DD7C1C">
      <w:pPr>
        <w:rPr>
          <w:ins w:id="254" w:author="APRENDIZ" w:date="2019-03-09T12:24:00Z"/>
        </w:rPr>
      </w:pPr>
    </w:p>
    <w:p w:rsidR="00FB390E" w:rsidRDefault="00FB390E" w:rsidP="00DD7C1C">
      <w:pPr>
        <w:rPr>
          <w:ins w:id="255" w:author="APRENDIZ" w:date="2019-03-09T12:24:00Z"/>
        </w:rPr>
      </w:pPr>
    </w:p>
    <w:p w:rsidR="00FB390E" w:rsidRDefault="00FB390E" w:rsidP="00DD7C1C">
      <w:pPr>
        <w:rPr>
          <w:ins w:id="256" w:author="APRENDIZ" w:date="2019-03-09T12:24:00Z"/>
        </w:rPr>
      </w:pPr>
    </w:p>
    <w:p w:rsidR="00FB390E" w:rsidRDefault="00FB390E" w:rsidP="00DD7C1C">
      <w:pPr>
        <w:rPr>
          <w:ins w:id="257" w:author="APRENDIZ" w:date="2019-03-09T12:24:00Z"/>
        </w:rPr>
      </w:pPr>
    </w:p>
    <w:p w:rsidR="00FB390E" w:rsidRDefault="00FB390E" w:rsidP="00DD7C1C">
      <w:pPr>
        <w:rPr>
          <w:ins w:id="258" w:author="APRENDIZ" w:date="2019-03-09T12:24:00Z"/>
        </w:rPr>
      </w:pPr>
    </w:p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B390E" w:rsidTr="00AE141F">
        <w:trPr>
          <w:cantSplit/>
          <w:ins w:id="259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60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61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FB390E" w:rsidRDefault="00FB390E">
            <w:pPr>
              <w:tabs>
                <w:tab w:val="left" w:pos="1122"/>
              </w:tabs>
              <w:rPr>
                <w:ins w:id="262" w:author="APRENDIZ" w:date="2019-03-09T12:24:00Z"/>
                <w:rFonts w:ascii="Arial" w:hAnsi="Arial" w:cs="Arial"/>
                <w:sz w:val="22"/>
              </w:rPr>
              <w:pPrChange w:id="263" w:author="APRENDIZ" w:date="2019-03-09T12:28:00Z">
                <w:pPr>
                  <w:framePr w:hSpace="141" w:wrap="around" w:vAnchor="page" w:hAnchor="margin" w:y="2281"/>
                </w:pPr>
              </w:pPrChange>
            </w:pPr>
            <w:ins w:id="264" w:author="APRENDIZ" w:date="2019-03-09T12:24:00Z">
              <w:r>
                <w:rPr>
                  <w:rFonts w:ascii="Arial" w:hAnsi="Arial" w:cs="Arial"/>
                  <w:sz w:val="22"/>
                </w:rPr>
                <w:t>CU0</w:t>
              </w:r>
              <w:r w:rsidR="0008376F">
                <w:rPr>
                  <w:rFonts w:ascii="Arial" w:hAnsi="Arial" w:cs="Arial"/>
                  <w:sz w:val="22"/>
                </w:rPr>
                <w:t>09</w:t>
              </w:r>
            </w:ins>
          </w:p>
        </w:tc>
      </w:tr>
      <w:tr w:rsidR="00FB390E" w:rsidTr="00AE141F">
        <w:trPr>
          <w:cantSplit/>
          <w:ins w:id="265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66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67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268" w:author="APRENDIZ" w:date="2019-03-09T12:24:00Z"/>
                <w:rFonts w:ascii="Arial" w:hAnsi="Arial" w:cs="Arial"/>
                <w:sz w:val="22"/>
              </w:rPr>
            </w:pPr>
            <w:ins w:id="269" w:author="APRENDIZ" w:date="2019-03-09T12:25:00Z">
              <w:r>
                <w:rPr>
                  <w:rFonts w:ascii="Arial" w:hAnsi="Arial" w:cs="Arial"/>
                  <w:sz w:val="22"/>
                </w:rPr>
                <w:t xml:space="preserve">Eliminar </w:t>
              </w:r>
            </w:ins>
            <w:ins w:id="270" w:author="APRENDIZ" w:date="2019-03-09T12:24:00Z">
              <w:r>
                <w:rPr>
                  <w:rFonts w:ascii="Arial" w:hAnsi="Arial" w:cs="Arial"/>
                  <w:sz w:val="22"/>
                </w:rPr>
                <w:t>perfiles</w:t>
              </w:r>
            </w:ins>
          </w:p>
        </w:tc>
      </w:tr>
      <w:tr w:rsidR="00FB390E" w:rsidTr="00AE141F">
        <w:trPr>
          <w:cantSplit/>
          <w:trHeight w:val="285"/>
          <w:ins w:id="271" w:author="APRENDIZ" w:date="2019-03-09T12:24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90E" w:rsidRDefault="00FB390E" w:rsidP="00AE141F">
            <w:pPr>
              <w:rPr>
                <w:ins w:id="27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7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B390E" w:rsidRDefault="00FB390E" w:rsidP="00AE141F">
            <w:pPr>
              <w:rPr>
                <w:ins w:id="274" w:author="APRENDIZ" w:date="2019-03-09T12:24:00Z"/>
                <w:rFonts w:ascii="Arial" w:hAnsi="Arial" w:cs="Arial"/>
                <w:sz w:val="22"/>
              </w:rPr>
            </w:pPr>
            <w:ins w:id="275" w:author="APRENDIZ" w:date="2019-03-09T12:24:00Z">
              <w:r>
                <w:rPr>
                  <w:rFonts w:ascii="Arial" w:hAnsi="Arial" w:cs="Arial"/>
                  <w:sz w:val="22"/>
                </w:rPr>
                <w:t>Lizeth Suarez</w:t>
              </w:r>
            </w:ins>
          </w:p>
        </w:tc>
      </w:tr>
      <w:tr w:rsidR="00FB390E" w:rsidTr="00AE141F">
        <w:trPr>
          <w:cantSplit/>
          <w:trHeight w:val="210"/>
          <w:ins w:id="276" w:author="APRENDIZ" w:date="2019-03-09T12:24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390E" w:rsidRPr="00A00714" w:rsidRDefault="00FB390E" w:rsidP="00AE141F">
            <w:pPr>
              <w:rPr>
                <w:ins w:id="277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78" w:author="APRENDIZ" w:date="2019-03-09T12:24:00Z">
              <w:r w:rsidRPr="00A00714">
                <w:rPr>
                  <w:rFonts w:ascii="Arial" w:hAnsi="Arial" w:cs="Arial"/>
                  <w:b/>
                  <w:sz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B390E" w:rsidRDefault="00FB390E" w:rsidP="00AE141F">
            <w:pPr>
              <w:rPr>
                <w:ins w:id="279" w:author="APRENDIZ" w:date="2019-03-09T12:24:00Z"/>
                <w:rFonts w:ascii="Arial" w:hAnsi="Arial" w:cs="Arial"/>
                <w:sz w:val="22"/>
              </w:rPr>
            </w:pPr>
            <w:ins w:id="280" w:author="APRENDIZ" w:date="2019-03-09T12:24:00Z">
              <w:r>
                <w:rPr>
                  <w:rFonts w:ascii="Arial" w:hAnsi="Arial" w:cs="Arial"/>
                  <w:sz w:val="22"/>
                </w:rPr>
                <w:t>Otoniel Hernández</w:t>
              </w:r>
            </w:ins>
          </w:p>
        </w:tc>
      </w:tr>
      <w:tr w:rsidR="00FB390E" w:rsidRPr="009D5C5F" w:rsidTr="00AE141F">
        <w:trPr>
          <w:cantSplit/>
          <w:ins w:id="281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8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8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FB390E" w:rsidRPr="009D5C5F" w:rsidRDefault="00FB390E" w:rsidP="00AE141F">
            <w:pPr>
              <w:rPr>
                <w:ins w:id="284" w:author="APRENDIZ" w:date="2019-03-09T12:24:00Z"/>
                <w:rFonts w:ascii="Arial" w:hAnsi="Arial" w:cs="Arial"/>
                <w:sz w:val="22"/>
              </w:rPr>
            </w:pPr>
            <w:ins w:id="285" w:author="APRENDIZ" w:date="2019-03-09T12:24:00Z">
              <w:r>
                <w:rPr>
                  <w:rFonts w:ascii="Arial" w:hAnsi="Arial" w:cs="Arial"/>
                  <w:sz w:val="22"/>
                </w:rPr>
                <w:t>(10/03</w:t>
              </w:r>
              <w:r w:rsidRPr="009D5C5F">
                <w:rPr>
                  <w:rFonts w:ascii="Arial" w:hAnsi="Arial" w:cs="Arial"/>
                  <w:sz w:val="22"/>
                </w:rPr>
                <w:t>/</w:t>
              </w:r>
              <w:r>
                <w:rPr>
                  <w:rFonts w:ascii="Arial" w:hAnsi="Arial" w:cs="Arial"/>
                  <w:sz w:val="22"/>
                </w:rPr>
                <w:t>2019</w:t>
              </w:r>
              <w:r w:rsidRPr="009D5C5F">
                <w:rPr>
                  <w:rFonts w:ascii="Arial" w:hAnsi="Arial" w:cs="Arial"/>
                  <w:sz w:val="22"/>
                </w:rPr>
                <w:t xml:space="preserve">) </w:t>
              </w:r>
            </w:ins>
          </w:p>
        </w:tc>
      </w:tr>
      <w:tr w:rsidR="00FB390E" w:rsidTr="00AE141F">
        <w:trPr>
          <w:cantSplit/>
          <w:ins w:id="286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87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88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289" w:author="APRENDIZ" w:date="2019-03-09T12:24:00Z"/>
                <w:rFonts w:ascii="Arial" w:hAnsi="Arial" w:cs="Arial"/>
                <w:sz w:val="22"/>
              </w:rPr>
            </w:pPr>
            <w:ins w:id="290" w:author="APRENDIZ" w:date="2019-03-09T12:24:00Z">
              <w:r>
                <w:t>1.1</w:t>
              </w:r>
            </w:ins>
          </w:p>
        </w:tc>
      </w:tr>
      <w:tr w:rsidR="00FB390E" w:rsidTr="00AE141F">
        <w:trPr>
          <w:cantSplit/>
          <w:ins w:id="291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9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9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294" w:author="APRENDIZ" w:date="2019-03-09T12:24:00Z"/>
                <w:rFonts w:ascii="Arial" w:hAnsi="Arial" w:cs="Arial"/>
                <w:sz w:val="22"/>
              </w:rPr>
            </w:pPr>
            <w:ins w:id="295" w:author="APRENDIZ" w:date="2019-03-09T12:24:00Z">
              <w:r>
                <w:t>Usuario</w:t>
              </w:r>
            </w:ins>
          </w:p>
        </w:tc>
      </w:tr>
      <w:tr w:rsidR="00FB390E" w:rsidTr="00AE141F">
        <w:trPr>
          <w:cantSplit/>
          <w:ins w:id="296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297" w:author="APRENDIZ" w:date="2019-03-09T12:24:00Z"/>
                <w:rFonts w:ascii="Arial" w:hAnsi="Arial" w:cs="Arial"/>
                <w:b/>
                <w:bCs/>
                <w:sz w:val="22"/>
              </w:rPr>
            </w:pPr>
            <w:ins w:id="298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FB390E" w:rsidRDefault="00FB390E" w:rsidP="00AE141F">
            <w:pPr>
              <w:rPr>
                <w:ins w:id="299" w:author="APRENDIZ" w:date="2019-03-09T12:24:00Z"/>
                <w:rFonts w:ascii="Arial" w:hAnsi="Arial" w:cs="Arial"/>
                <w:sz w:val="22"/>
              </w:rPr>
            </w:pPr>
            <w:ins w:id="300" w:author="APRENDIZ" w:date="2019-03-09T12:24:00Z">
              <w:r>
                <w:t>Menú</w:t>
              </w:r>
            </w:ins>
          </w:p>
        </w:tc>
      </w:tr>
      <w:tr w:rsidR="00FB390E" w:rsidTr="00AE141F">
        <w:trPr>
          <w:cantSplit/>
          <w:ins w:id="301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30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0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FB390E" w:rsidRPr="00027776" w:rsidRDefault="00FB390E">
            <w:pPr>
              <w:rPr>
                <w:ins w:id="304" w:author="APRENDIZ" w:date="2019-03-09T12:24:00Z"/>
                <w:rFonts w:ascii="Arial" w:hAnsi="Arial" w:cs="Arial"/>
              </w:rPr>
              <w:pPrChange w:id="305" w:author="APRENDIZ" w:date="2019-03-09T12:25:00Z">
                <w:pPr>
                  <w:framePr w:hSpace="141" w:wrap="around" w:vAnchor="page" w:hAnchor="margin" w:y="2281"/>
                </w:pPr>
              </w:pPrChange>
            </w:pPr>
            <w:ins w:id="306" w:author="APRENDIZ" w:date="2019-03-09T12:24:00Z">
              <w:r>
                <w:rPr>
                  <w:rFonts w:ascii="Arial" w:hAnsi="Arial" w:cs="Arial"/>
                </w:rPr>
                <w:t xml:space="preserve">El usuario podrá </w:t>
              </w:r>
            </w:ins>
            <w:ins w:id="307" w:author="APRENDIZ" w:date="2019-03-09T12:25:00Z">
              <w:r>
                <w:rPr>
                  <w:rFonts w:ascii="Arial" w:hAnsi="Arial" w:cs="Arial"/>
                </w:rPr>
                <w:t xml:space="preserve">eliminar </w:t>
              </w:r>
            </w:ins>
            <w:ins w:id="308" w:author="APRENDIZ" w:date="2019-03-09T12:24:00Z">
              <w:r>
                <w:rPr>
                  <w:rFonts w:ascii="Arial" w:hAnsi="Arial" w:cs="Arial"/>
                </w:rPr>
                <w:t>su cuenta cuando lo desee</w:t>
              </w:r>
            </w:ins>
          </w:p>
        </w:tc>
      </w:tr>
      <w:tr w:rsidR="00FB390E" w:rsidRPr="006F2513" w:rsidTr="00AE141F">
        <w:trPr>
          <w:cantSplit/>
          <w:trHeight w:val="255"/>
          <w:ins w:id="309" w:author="APRENDIZ" w:date="2019-03-09T12:24:00Z"/>
        </w:trPr>
        <w:tc>
          <w:tcPr>
            <w:tcW w:w="1388" w:type="dxa"/>
            <w:vMerge w:val="restart"/>
          </w:tcPr>
          <w:p w:rsidR="00FB390E" w:rsidRDefault="00FB390E" w:rsidP="00AE141F">
            <w:pPr>
              <w:rPr>
                <w:ins w:id="310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11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FB390E" w:rsidRDefault="00FB390E" w:rsidP="00AE141F">
            <w:pPr>
              <w:rPr>
                <w:ins w:id="31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1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6F2513" w:rsidRDefault="00FB390E" w:rsidP="00AE141F">
            <w:pPr>
              <w:rPr>
                <w:ins w:id="314" w:author="APRENDIZ" w:date="2019-03-09T12:24:00Z"/>
                <w:rFonts w:ascii="Arial" w:hAnsi="Arial" w:cs="Arial"/>
                <w:sz w:val="22"/>
                <w:lang w:val="es-MX"/>
              </w:rPr>
            </w:pPr>
          </w:p>
        </w:tc>
      </w:tr>
      <w:tr w:rsidR="00FB390E" w:rsidRPr="00FA352B" w:rsidTr="00AE141F">
        <w:trPr>
          <w:cantSplit/>
          <w:trHeight w:val="255"/>
          <w:ins w:id="315" w:author="APRENDIZ" w:date="2019-03-09T12:24:00Z"/>
        </w:trPr>
        <w:tc>
          <w:tcPr>
            <w:tcW w:w="1388" w:type="dxa"/>
            <w:vMerge/>
          </w:tcPr>
          <w:p w:rsidR="00FB390E" w:rsidRPr="006F2513" w:rsidRDefault="00FB390E" w:rsidP="00AE141F">
            <w:pPr>
              <w:rPr>
                <w:ins w:id="316" w:author="APRENDIZ" w:date="2019-03-09T12:24:00Z"/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FB390E" w:rsidRPr="005B73AE" w:rsidRDefault="00FB390E" w:rsidP="00AE141F">
            <w:pPr>
              <w:rPr>
                <w:ins w:id="317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18" w:author="APRENDIZ" w:date="2019-03-09T12:24:00Z">
              <w:r w:rsidRPr="005B73AE">
                <w:rPr>
                  <w:rFonts w:ascii="Arial" w:hAnsi="Arial" w:cs="Arial"/>
                  <w:b/>
                  <w:bCs/>
                  <w:sz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FB390E" w:rsidRPr="00DE7C12" w:rsidRDefault="00FB390E" w:rsidP="00AE141F">
            <w:pPr>
              <w:rPr>
                <w:ins w:id="319" w:author="APRENDIZ" w:date="2019-03-09T12:24:00Z"/>
                <w:rFonts w:ascii="Arial" w:hAnsi="Arial" w:cs="Arial"/>
                <w:sz w:val="22"/>
                <w:lang w:val="en-US"/>
              </w:rPr>
            </w:pPr>
          </w:p>
        </w:tc>
      </w:tr>
      <w:tr w:rsidR="00FB390E" w:rsidTr="00AE141F">
        <w:trPr>
          <w:cantSplit/>
          <w:ins w:id="320" w:author="APRENDIZ" w:date="2019-03-09T12:24:00Z"/>
        </w:trPr>
        <w:tc>
          <w:tcPr>
            <w:tcW w:w="2812" w:type="dxa"/>
            <w:gridSpan w:val="2"/>
          </w:tcPr>
          <w:p w:rsidR="00FB390E" w:rsidRDefault="00FB390E" w:rsidP="00AE141F">
            <w:pPr>
              <w:rPr>
                <w:ins w:id="321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22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FB390E" w:rsidRPr="0067009E" w:rsidRDefault="00FB390E">
            <w:pPr>
              <w:rPr>
                <w:ins w:id="323" w:author="APRENDIZ" w:date="2019-03-09T12:24:00Z"/>
              </w:rPr>
              <w:pPrChange w:id="324" w:author="APRENDIZ" w:date="2019-03-09T12:25:00Z">
                <w:pPr>
                  <w:framePr w:hSpace="141" w:wrap="around" w:vAnchor="page" w:hAnchor="margin" w:y="2281"/>
                </w:pPr>
              </w:pPrChange>
            </w:pPr>
            <w:ins w:id="325" w:author="APRENDIZ" w:date="2019-03-09T12:24:00Z">
              <w:r>
                <w:rPr>
                  <w:rFonts w:ascii="Arial" w:hAnsi="Arial" w:cs="Arial"/>
                  <w:sz w:val="22"/>
                </w:rPr>
                <w:t xml:space="preserve">El usuario deberá </w:t>
              </w:r>
            </w:ins>
            <w:ins w:id="326" w:author="APRENDIZ" w:date="2019-03-09T12:25:00Z">
              <w:r>
                <w:rPr>
                  <w:rFonts w:ascii="Arial" w:hAnsi="Arial" w:cs="Arial"/>
                  <w:sz w:val="22"/>
                </w:rPr>
                <w:t>solicitar la eliminación de su cuenta y esperar quince días para que esta sea eliminada permanentemente</w:t>
              </w:r>
            </w:ins>
            <w:ins w:id="327" w:author="APRENDIZ" w:date="2019-03-09T12:24:00Z">
              <w:r>
                <w:rPr>
                  <w:rFonts w:ascii="Arial" w:hAnsi="Arial" w:cs="Arial"/>
                  <w:sz w:val="22"/>
                </w:rPr>
                <w:t>.</w:t>
              </w:r>
            </w:ins>
          </w:p>
        </w:tc>
      </w:tr>
      <w:tr w:rsidR="00FB390E" w:rsidTr="00AE141F">
        <w:trPr>
          <w:cantSplit/>
          <w:ins w:id="328" w:author="APRENDIZ" w:date="2019-03-09T12:24:00Z"/>
        </w:trPr>
        <w:tc>
          <w:tcPr>
            <w:tcW w:w="8784" w:type="dxa"/>
            <w:gridSpan w:val="4"/>
          </w:tcPr>
          <w:p w:rsidR="00FB390E" w:rsidRDefault="00FB390E" w:rsidP="00AE141F">
            <w:pPr>
              <w:rPr>
                <w:ins w:id="329" w:author="APRENDIZ" w:date="2019-03-09T12:24:00Z"/>
                <w:rFonts w:ascii="Arial" w:hAnsi="Arial" w:cs="Arial"/>
                <w:sz w:val="22"/>
              </w:rPr>
            </w:pPr>
            <w:ins w:id="330" w:author="APRENDIZ" w:date="2019-03-09T12:24:00Z">
              <w:r>
                <w:rPr>
                  <w:rFonts w:ascii="Arial" w:hAnsi="Arial" w:cs="Arial"/>
                  <w:b/>
                  <w:sz w:val="22"/>
                </w:rPr>
                <w:t xml:space="preserve">Flujo </w:t>
              </w:r>
              <w:proofErr w:type="gramStart"/>
              <w:r w:rsidRPr="00457701">
                <w:rPr>
                  <w:rFonts w:ascii="Arial" w:hAnsi="Arial" w:cs="Arial"/>
                  <w:b/>
                  <w:sz w:val="22"/>
                </w:rPr>
                <w:t>Normal</w:t>
              </w:r>
              <w:r>
                <w:rPr>
                  <w:rFonts w:ascii="Arial" w:hAnsi="Arial" w:cs="Arial"/>
                  <w:sz w:val="22"/>
                </w:rPr>
                <w:t xml:space="preserve">  999</w:t>
              </w:r>
              <w:proofErr w:type="gramEnd"/>
            </w:ins>
          </w:p>
          <w:p w:rsidR="00FB390E" w:rsidRDefault="00FB390E" w:rsidP="00AE141F">
            <w:pPr>
              <w:rPr>
                <w:ins w:id="331" w:author="APRENDIZ" w:date="2019-03-09T12:24:00Z"/>
                <w:rFonts w:ascii="Arial" w:hAnsi="Arial" w:cs="Arial"/>
                <w:sz w:val="22"/>
              </w:rPr>
            </w:pPr>
          </w:p>
        </w:tc>
      </w:tr>
      <w:tr w:rsidR="00FB390E" w:rsidTr="00AE141F">
        <w:trPr>
          <w:cantSplit/>
          <w:trHeight w:val="884"/>
          <w:ins w:id="332" w:author="APRENDIZ" w:date="2019-03-09T12:24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333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34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ACCION ACTOR/ES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9D5C5F" w:rsidRDefault="00FB390E" w:rsidP="00AE141F">
            <w:pPr>
              <w:rPr>
                <w:ins w:id="335" w:author="APRENDIZ" w:date="2019-03-09T12:24:00Z"/>
                <w:rFonts w:ascii="Arial" w:hAnsi="Arial" w:cs="Arial"/>
                <w:sz w:val="22"/>
              </w:rPr>
            </w:pPr>
            <w:ins w:id="336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1.Podrá </w:t>
              </w:r>
            </w:ins>
            <w:ins w:id="337" w:author="APRENDIZ" w:date="2019-03-09T12:25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eliminar </w:t>
              </w:r>
            </w:ins>
            <w:ins w:id="338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la cuenta si </w:t>
              </w:r>
            </w:ins>
            <w:ins w:id="339" w:author="APRENDIZ" w:date="2019-03-09T12:26:00Z">
              <w:r>
                <w:rPr>
                  <w:rFonts w:ascii="Arial" w:hAnsi="Arial" w:cs="Arial"/>
                  <w:b/>
                  <w:bCs/>
                  <w:sz w:val="22"/>
                </w:rPr>
                <w:t>así lo desea</w:t>
              </w:r>
            </w:ins>
            <w:ins w:id="340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.</w:t>
              </w:r>
              <w:r w:rsidRPr="00027776">
                <w:rPr>
                  <w:rFonts w:ascii="Arial" w:hAnsi="Arial" w:cs="Arial"/>
                  <w:b/>
                  <w:bCs/>
                  <w:sz w:val="22"/>
                </w:rPr>
                <w:t xml:space="preserve">           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FB390E" w:rsidRPr="00F220F4" w:rsidRDefault="00FB390E" w:rsidP="00AE141F">
            <w:pPr>
              <w:rPr>
                <w:ins w:id="341" w:author="APRENDIZ" w:date="2019-03-09T12:24:00Z"/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342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43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 RESPUESTA DEL SISTEMA.</w:t>
              </w:r>
            </w:ins>
          </w:p>
          <w:p w:rsidR="00FB390E" w:rsidRDefault="00FB390E" w:rsidP="00AE141F">
            <w:pPr>
              <w:rPr>
                <w:ins w:id="344" w:author="APRENDIZ" w:date="2019-03-09T12:24:00Z"/>
                <w:rFonts w:ascii="Arial" w:hAnsi="Arial" w:cs="Arial"/>
                <w:b/>
                <w:bCs/>
                <w:sz w:val="22"/>
              </w:rPr>
            </w:pPr>
          </w:p>
          <w:p w:rsidR="00FB390E" w:rsidRPr="002A4318" w:rsidRDefault="00FB390E">
            <w:pPr>
              <w:rPr>
                <w:ins w:id="345" w:author="APRENDIZ" w:date="2019-03-09T12:24:00Z"/>
                <w:rFonts w:ascii="Arial" w:hAnsi="Arial" w:cs="Arial"/>
                <w:b/>
                <w:bCs/>
                <w:sz w:val="22"/>
              </w:rPr>
              <w:pPrChange w:id="346" w:author="APRENDIZ" w:date="2019-03-09T12:26:00Z">
                <w:pPr>
                  <w:framePr w:hSpace="141" w:wrap="around" w:vAnchor="page" w:hAnchor="margin" w:y="2281"/>
                </w:pPr>
              </w:pPrChange>
            </w:pPr>
            <w:ins w:id="347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1.1 </w:t>
              </w:r>
            </w:ins>
            <w:ins w:id="348" w:author="APRENDIZ" w:date="2019-03-09T12:26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Elimina </w:t>
              </w:r>
            </w:ins>
            <w:ins w:id="349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perfil de usuario en la base de datos según </w:t>
              </w:r>
            </w:ins>
            <w:ins w:id="350" w:author="APRENDIZ" w:date="2019-03-09T12:26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este lo </w:t>
              </w:r>
            </w:ins>
            <w:ins w:id="351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requiera. </w:t>
              </w:r>
            </w:ins>
          </w:p>
        </w:tc>
      </w:tr>
      <w:tr w:rsidR="00FB390E" w:rsidTr="00AE141F">
        <w:trPr>
          <w:cantSplit/>
          <w:ins w:id="352" w:author="APRENDIZ" w:date="2019-03-09T12:24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353" w:author="APRENDIZ" w:date="2019-03-09T12:24:00Z"/>
                <w:rFonts w:ascii="Arial" w:hAnsi="Arial" w:cs="Arial"/>
                <w:b/>
                <w:bCs/>
                <w:sz w:val="22"/>
              </w:rPr>
            </w:pPr>
            <w:proofErr w:type="spellStart"/>
            <w:ins w:id="354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Pos</w:t>
              </w:r>
              <w:proofErr w:type="spellEnd"/>
              <w:r>
                <w:rPr>
                  <w:rFonts w:ascii="Arial" w:hAnsi="Arial" w:cs="Arial"/>
                  <w:b/>
                  <w:bCs/>
                  <w:sz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355" w:author="APRENDIZ" w:date="2019-03-09T12:24:00Z"/>
                <w:rFonts w:ascii="Arial" w:hAnsi="Arial" w:cs="Arial"/>
                <w:sz w:val="22"/>
              </w:rPr>
            </w:pPr>
            <w:ins w:id="356" w:author="APRENDIZ" w:date="2019-03-09T12:24:00Z">
              <w:r>
                <w:rPr>
                  <w:rFonts w:ascii="Arial" w:hAnsi="Arial" w:cs="Arial"/>
                  <w:sz w:val="22"/>
                </w:rPr>
                <w:t>El administrador modificará información.</w:t>
              </w:r>
            </w:ins>
          </w:p>
        </w:tc>
      </w:tr>
      <w:tr w:rsidR="00FB390E" w:rsidTr="00AE141F">
        <w:trPr>
          <w:cantSplit/>
          <w:trHeight w:val="822"/>
          <w:ins w:id="357" w:author="APRENDIZ" w:date="2019-03-09T12:24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358" w:author="APRENDIZ" w:date="2019-03-09T12:24:00Z"/>
              </w:rPr>
            </w:pPr>
            <w:ins w:id="359" w:author="APRENDIZ" w:date="2019-03-09T12:24:00Z">
              <w:r>
                <w:t>Caminos Alternos</w:t>
              </w:r>
            </w:ins>
          </w:p>
          <w:p w:rsidR="00FB390E" w:rsidRDefault="00FB390E" w:rsidP="00AE141F">
            <w:pPr>
              <w:rPr>
                <w:ins w:id="360" w:author="APRENDIZ" w:date="2019-03-09T12:24:00Z"/>
              </w:rPr>
            </w:pPr>
            <w:ins w:id="361" w:author="APRENDIZ" w:date="2019-03-09T12:24:00Z">
              <w:r>
                <w:t xml:space="preserve">1.3.1.  </w:t>
              </w:r>
            </w:ins>
            <w:ins w:id="362" w:author="APRENDIZ" w:date="2019-03-09T12:27:00Z">
              <w:r w:rsidR="0008376F">
                <w:t>No coinciden los datos para su eliminación.</w:t>
              </w:r>
            </w:ins>
          </w:p>
          <w:p w:rsidR="00FB390E" w:rsidRDefault="00FB390E" w:rsidP="00AE141F">
            <w:pPr>
              <w:rPr>
                <w:ins w:id="363" w:author="APRENDIZ" w:date="2019-03-09T12:24:00Z"/>
              </w:rPr>
            </w:pPr>
          </w:p>
          <w:p w:rsidR="00FB390E" w:rsidRPr="00205591" w:rsidRDefault="00FB390E" w:rsidP="00AE141F">
            <w:pPr>
              <w:rPr>
                <w:ins w:id="364" w:author="APRENDIZ" w:date="2019-03-09T12:24:00Z"/>
              </w:rPr>
            </w:pPr>
          </w:p>
          <w:p w:rsidR="00FB390E" w:rsidRPr="00205591" w:rsidRDefault="00FB390E" w:rsidP="00AE141F">
            <w:pPr>
              <w:rPr>
                <w:ins w:id="365" w:author="APRENDIZ" w:date="2019-03-09T12:24:00Z"/>
              </w:rPr>
            </w:pPr>
          </w:p>
          <w:p w:rsidR="00FB390E" w:rsidRPr="00205591" w:rsidRDefault="00FB390E" w:rsidP="00AE141F">
            <w:pPr>
              <w:rPr>
                <w:ins w:id="366" w:author="APRENDIZ" w:date="2019-03-09T12:24:00Z"/>
              </w:rPr>
            </w:pPr>
          </w:p>
        </w:tc>
      </w:tr>
      <w:tr w:rsidR="00FB390E" w:rsidTr="00AE141F">
        <w:trPr>
          <w:cantSplit/>
          <w:trHeight w:val="822"/>
          <w:ins w:id="367" w:author="APRENDIZ" w:date="2019-03-09T12:24:00Z"/>
        </w:trPr>
        <w:tc>
          <w:tcPr>
            <w:tcW w:w="8784" w:type="dxa"/>
            <w:gridSpan w:val="4"/>
          </w:tcPr>
          <w:p w:rsidR="00FB390E" w:rsidRDefault="00FB390E" w:rsidP="00AE141F">
            <w:pPr>
              <w:pStyle w:val="Ttulo1"/>
              <w:rPr>
                <w:ins w:id="368" w:author="APRENDIZ" w:date="2019-03-09T12:24:00Z"/>
              </w:rPr>
            </w:pPr>
            <w:ins w:id="369" w:author="APRENDIZ" w:date="2019-03-09T12:24:00Z">
              <w:r>
                <w:t xml:space="preserve">Excepciones  </w:t>
              </w:r>
            </w:ins>
          </w:p>
          <w:p w:rsidR="00FB390E" w:rsidRDefault="00FB390E" w:rsidP="00AE141F">
            <w:pPr>
              <w:rPr>
                <w:ins w:id="370" w:author="APRENDIZ" w:date="2019-03-09T12:24:00Z"/>
              </w:rPr>
            </w:pPr>
            <w:ins w:id="371" w:author="APRENDIZ" w:date="2019-03-09T12:24:00Z">
              <w:r>
                <w:t xml:space="preserve">1.2.1 La plataforma no funciona </w:t>
              </w:r>
            </w:ins>
          </w:p>
          <w:p w:rsidR="00FB390E" w:rsidRPr="007A173F" w:rsidRDefault="00FB390E" w:rsidP="00AE141F">
            <w:pPr>
              <w:rPr>
                <w:ins w:id="372" w:author="APRENDIZ" w:date="2019-03-09T12:24:00Z"/>
              </w:rPr>
            </w:pPr>
            <w:ins w:id="373" w:author="APRENDIZ" w:date="2019-03-09T12:24:00Z">
              <w:r>
                <w:t>1.2.2 No se pueden ingresar los datos.</w:t>
              </w:r>
            </w:ins>
          </w:p>
        </w:tc>
      </w:tr>
      <w:tr w:rsidR="00FB390E" w:rsidTr="00AE141F">
        <w:trPr>
          <w:cantSplit/>
          <w:ins w:id="374" w:author="APRENDIZ" w:date="2019-03-09T12:24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375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76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377" w:author="APRENDIZ" w:date="2019-03-09T12:24:00Z"/>
                <w:rFonts w:ascii="Arial" w:hAnsi="Arial" w:cs="Arial"/>
                <w:sz w:val="22"/>
              </w:rPr>
            </w:pPr>
            <w:ins w:id="378" w:author="APRENDIZ" w:date="2019-03-09T12:24:00Z">
              <w:r>
                <w:rPr>
                  <w:rFonts w:ascii="Arial" w:hAnsi="Arial" w:cs="Arial"/>
                  <w:sz w:val="22"/>
                </w:rPr>
                <w:t xml:space="preserve"> (5 segundos)</w:t>
              </w:r>
            </w:ins>
          </w:p>
        </w:tc>
      </w:tr>
      <w:tr w:rsidR="00FB390E" w:rsidTr="00AE141F">
        <w:trPr>
          <w:cantSplit/>
          <w:ins w:id="379" w:author="APRENDIZ" w:date="2019-03-09T12:24:00Z"/>
        </w:trPr>
        <w:tc>
          <w:tcPr>
            <w:tcW w:w="3920" w:type="dxa"/>
            <w:gridSpan w:val="3"/>
          </w:tcPr>
          <w:p w:rsidR="00FB390E" w:rsidRDefault="00FB390E" w:rsidP="00AE141F">
            <w:pPr>
              <w:rPr>
                <w:ins w:id="380" w:author="APRENDIZ" w:date="2019-03-09T12:24:00Z"/>
                <w:rFonts w:ascii="Arial" w:hAnsi="Arial" w:cs="Arial"/>
                <w:b/>
                <w:bCs/>
                <w:sz w:val="22"/>
              </w:rPr>
            </w:pPr>
            <w:ins w:id="381" w:author="APRENDIZ" w:date="2019-03-09T12:24:00Z">
              <w:r>
                <w:rPr>
                  <w:rFonts w:ascii="Arial" w:hAnsi="Arial" w:cs="Arial"/>
                  <w:b/>
                  <w:bCs/>
                  <w:sz w:val="22"/>
                </w:rPr>
                <w:t>Comentarios</w:t>
              </w:r>
            </w:ins>
          </w:p>
        </w:tc>
        <w:tc>
          <w:tcPr>
            <w:tcW w:w="4864" w:type="dxa"/>
          </w:tcPr>
          <w:p w:rsidR="00FB390E" w:rsidRDefault="00FB390E" w:rsidP="00AE141F">
            <w:pPr>
              <w:rPr>
                <w:ins w:id="382" w:author="APRENDIZ" w:date="2019-03-09T12:24:00Z"/>
                <w:rFonts w:ascii="Arial" w:hAnsi="Arial" w:cs="Arial"/>
                <w:sz w:val="22"/>
              </w:rPr>
            </w:pPr>
          </w:p>
        </w:tc>
      </w:tr>
    </w:tbl>
    <w:p w:rsidR="00FB390E" w:rsidRDefault="00FB390E" w:rsidP="00DD7C1C">
      <w:pPr>
        <w:rPr>
          <w:ins w:id="383" w:author="APRENDIZ" w:date="2019-03-09T12:28:00Z"/>
        </w:rPr>
      </w:pPr>
    </w:p>
    <w:p w:rsidR="0008376F" w:rsidRDefault="0008376F" w:rsidP="00DD7C1C">
      <w:pPr>
        <w:rPr>
          <w:ins w:id="384" w:author="APRENDIZ" w:date="2019-03-09T12:28:00Z"/>
        </w:rPr>
      </w:pPr>
    </w:p>
    <w:p w:rsidR="0008376F" w:rsidRDefault="0008376F" w:rsidP="00DD7C1C">
      <w:pPr>
        <w:rPr>
          <w:ins w:id="385" w:author="APRENDIZ" w:date="2019-03-09T12:28:00Z"/>
        </w:rPr>
      </w:pPr>
    </w:p>
    <w:p w:rsidR="0008376F" w:rsidRDefault="0008376F" w:rsidP="00DD7C1C">
      <w:pPr>
        <w:rPr>
          <w:ins w:id="386" w:author="APRENDIZ" w:date="2019-03-09T12:28:00Z"/>
        </w:rPr>
      </w:pPr>
    </w:p>
    <w:p w:rsidR="0008376F" w:rsidRDefault="0008376F" w:rsidP="00DD7C1C">
      <w:pPr>
        <w:rPr>
          <w:ins w:id="387" w:author="APRENDIZ" w:date="2019-03-09T12:28:00Z"/>
        </w:rPr>
      </w:pPr>
    </w:p>
    <w:p w:rsidR="0008376F" w:rsidRDefault="0008376F" w:rsidP="00DD7C1C">
      <w:pPr>
        <w:rPr>
          <w:ins w:id="388" w:author="APRENDIZ" w:date="2019-03-09T12:28:00Z"/>
        </w:rPr>
      </w:pPr>
    </w:p>
    <w:p w:rsidR="0008376F" w:rsidRDefault="0008376F" w:rsidP="00DD7C1C">
      <w:pPr>
        <w:rPr>
          <w:ins w:id="389" w:author="APRENDIZ" w:date="2019-03-09T12:28:00Z"/>
        </w:rPr>
      </w:pPr>
    </w:p>
    <w:tbl>
      <w:tblPr>
        <w:tblpPr w:leftFromText="141" w:rightFromText="141" w:vertAnchor="page" w:horzAnchor="margin" w:tblpY="228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08376F" w:rsidTr="00AE141F">
        <w:trPr>
          <w:cantSplit/>
          <w:ins w:id="390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39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39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lastRenderedPageBreak/>
                <w:t># Ref.</w:t>
              </w:r>
            </w:ins>
          </w:p>
        </w:tc>
        <w:tc>
          <w:tcPr>
            <w:tcW w:w="5972" w:type="dxa"/>
            <w:gridSpan w:val="2"/>
          </w:tcPr>
          <w:p w:rsidR="0008376F" w:rsidRDefault="0008376F" w:rsidP="00AE141F">
            <w:pPr>
              <w:rPr>
                <w:ins w:id="393" w:author="APRENDIZ" w:date="2019-03-09T12:28:00Z"/>
                <w:rFonts w:ascii="Arial" w:hAnsi="Arial" w:cs="Arial"/>
                <w:sz w:val="22"/>
              </w:rPr>
            </w:pPr>
            <w:ins w:id="394" w:author="APRENDIZ" w:date="2019-03-09T12:28:00Z">
              <w:r>
                <w:rPr>
                  <w:rFonts w:ascii="Arial" w:hAnsi="Arial" w:cs="Arial"/>
                  <w:sz w:val="22"/>
                </w:rPr>
                <w:t>CU0010</w:t>
              </w:r>
            </w:ins>
          </w:p>
        </w:tc>
      </w:tr>
      <w:tr w:rsidR="0008376F" w:rsidTr="00AE141F">
        <w:trPr>
          <w:cantSplit/>
          <w:ins w:id="395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396" w:author="APRENDIZ" w:date="2019-03-09T12:28:00Z"/>
                <w:rFonts w:ascii="Arial" w:hAnsi="Arial" w:cs="Arial"/>
                <w:b/>
                <w:bCs/>
                <w:sz w:val="22"/>
              </w:rPr>
            </w:pPr>
            <w:ins w:id="397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Caso de Uso</w:t>
              </w:r>
            </w:ins>
          </w:p>
        </w:tc>
        <w:tc>
          <w:tcPr>
            <w:tcW w:w="5972" w:type="dxa"/>
            <w:gridSpan w:val="2"/>
          </w:tcPr>
          <w:p w:rsidR="0008376F" w:rsidRDefault="0008376F" w:rsidP="00AE141F">
            <w:pPr>
              <w:rPr>
                <w:ins w:id="398" w:author="APRENDIZ" w:date="2019-03-09T12:28:00Z"/>
                <w:rFonts w:ascii="Arial" w:hAnsi="Arial" w:cs="Arial"/>
                <w:sz w:val="22"/>
              </w:rPr>
            </w:pPr>
            <w:ins w:id="399" w:author="APRENDIZ" w:date="2019-03-09T12:29:00Z">
              <w:r>
                <w:rPr>
                  <w:rFonts w:ascii="Arial" w:hAnsi="Arial" w:cs="Arial"/>
                  <w:sz w:val="22"/>
                </w:rPr>
                <w:t>Productos</w:t>
              </w:r>
            </w:ins>
          </w:p>
        </w:tc>
      </w:tr>
      <w:tr w:rsidR="0008376F" w:rsidTr="00AE141F">
        <w:trPr>
          <w:cantSplit/>
          <w:trHeight w:val="285"/>
          <w:ins w:id="400" w:author="APRENDIZ" w:date="2019-03-09T12:28:00Z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76F" w:rsidRDefault="0008376F" w:rsidP="00AE141F">
            <w:pPr>
              <w:rPr>
                <w:ins w:id="40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0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Autor </w:t>
              </w:r>
            </w:ins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8376F" w:rsidRDefault="0008376F" w:rsidP="00AE141F">
            <w:pPr>
              <w:rPr>
                <w:ins w:id="403" w:author="APRENDIZ" w:date="2019-03-09T12:28:00Z"/>
                <w:rFonts w:ascii="Arial" w:hAnsi="Arial" w:cs="Arial"/>
                <w:sz w:val="22"/>
              </w:rPr>
            </w:pPr>
            <w:ins w:id="404" w:author="APRENDIZ" w:date="2019-03-09T12:28:00Z">
              <w:r>
                <w:rPr>
                  <w:rFonts w:ascii="Arial" w:hAnsi="Arial" w:cs="Arial"/>
                  <w:sz w:val="22"/>
                </w:rPr>
                <w:t>Lizeth Suarez</w:t>
              </w:r>
            </w:ins>
          </w:p>
        </w:tc>
      </w:tr>
      <w:tr w:rsidR="0008376F" w:rsidTr="00AE141F">
        <w:trPr>
          <w:cantSplit/>
          <w:trHeight w:val="210"/>
          <w:ins w:id="405" w:author="APRENDIZ" w:date="2019-03-09T12:28:00Z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8376F" w:rsidRPr="00A00714" w:rsidRDefault="0008376F" w:rsidP="00AE141F">
            <w:pPr>
              <w:rPr>
                <w:ins w:id="406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07" w:author="APRENDIZ" w:date="2019-03-09T12:28:00Z">
              <w:r w:rsidRPr="00A00714">
                <w:rPr>
                  <w:rFonts w:ascii="Arial" w:hAnsi="Arial" w:cs="Arial"/>
                  <w:b/>
                  <w:sz w:val="22"/>
                </w:rPr>
                <w:t>Revisado por:</w:t>
              </w:r>
            </w:ins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08376F" w:rsidRDefault="0008376F" w:rsidP="00AE141F">
            <w:pPr>
              <w:rPr>
                <w:ins w:id="408" w:author="APRENDIZ" w:date="2019-03-09T12:28:00Z"/>
                <w:rFonts w:ascii="Arial" w:hAnsi="Arial" w:cs="Arial"/>
                <w:sz w:val="22"/>
              </w:rPr>
            </w:pPr>
            <w:ins w:id="409" w:author="APRENDIZ" w:date="2019-03-09T12:28:00Z">
              <w:r>
                <w:rPr>
                  <w:rFonts w:ascii="Arial" w:hAnsi="Arial" w:cs="Arial"/>
                  <w:sz w:val="22"/>
                </w:rPr>
                <w:t>Otoniel Hernández</w:t>
              </w:r>
            </w:ins>
          </w:p>
        </w:tc>
      </w:tr>
      <w:tr w:rsidR="0008376F" w:rsidRPr="009D5C5F" w:rsidTr="00AE141F">
        <w:trPr>
          <w:cantSplit/>
          <w:ins w:id="410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1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1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Fecha</w:t>
              </w:r>
            </w:ins>
          </w:p>
        </w:tc>
        <w:tc>
          <w:tcPr>
            <w:tcW w:w="5972" w:type="dxa"/>
            <w:gridSpan w:val="2"/>
          </w:tcPr>
          <w:p w:rsidR="0008376F" w:rsidRPr="009D5C5F" w:rsidRDefault="0008376F" w:rsidP="00AE141F">
            <w:pPr>
              <w:rPr>
                <w:ins w:id="413" w:author="APRENDIZ" w:date="2019-03-09T12:28:00Z"/>
                <w:rFonts w:ascii="Arial" w:hAnsi="Arial" w:cs="Arial"/>
                <w:sz w:val="22"/>
              </w:rPr>
            </w:pPr>
            <w:ins w:id="414" w:author="APRENDIZ" w:date="2019-03-09T12:28:00Z">
              <w:r>
                <w:rPr>
                  <w:rFonts w:ascii="Arial" w:hAnsi="Arial" w:cs="Arial"/>
                  <w:sz w:val="22"/>
                </w:rPr>
                <w:t>(10/03</w:t>
              </w:r>
              <w:r w:rsidRPr="009D5C5F">
                <w:rPr>
                  <w:rFonts w:ascii="Arial" w:hAnsi="Arial" w:cs="Arial"/>
                  <w:sz w:val="22"/>
                </w:rPr>
                <w:t>/</w:t>
              </w:r>
              <w:r>
                <w:rPr>
                  <w:rFonts w:ascii="Arial" w:hAnsi="Arial" w:cs="Arial"/>
                  <w:sz w:val="22"/>
                </w:rPr>
                <w:t>2019</w:t>
              </w:r>
              <w:r w:rsidRPr="009D5C5F">
                <w:rPr>
                  <w:rFonts w:ascii="Arial" w:hAnsi="Arial" w:cs="Arial"/>
                  <w:sz w:val="22"/>
                </w:rPr>
                <w:t xml:space="preserve">) </w:t>
              </w:r>
            </w:ins>
          </w:p>
        </w:tc>
      </w:tr>
      <w:tr w:rsidR="0008376F" w:rsidTr="00AE141F">
        <w:trPr>
          <w:cantSplit/>
          <w:ins w:id="415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16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17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Versión</w:t>
              </w:r>
            </w:ins>
          </w:p>
        </w:tc>
        <w:tc>
          <w:tcPr>
            <w:tcW w:w="5972" w:type="dxa"/>
            <w:gridSpan w:val="2"/>
          </w:tcPr>
          <w:p w:rsidR="0008376F" w:rsidRDefault="0008376F" w:rsidP="00AE141F">
            <w:pPr>
              <w:rPr>
                <w:ins w:id="418" w:author="APRENDIZ" w:date="2019-03-09T12:28:00Z"/>
                <w:rFonts w:ascii="Arial" w:hAnsi="Arial" w:cs="Arial"/>
                <w:sz w:val="22"/>
              </w:rPr>
            </w:pPr>
            <w:ins w:id="419" w:author="APRENDIZ" w:date="2019-03-09T12:28:00Z">
              <w:r>
                <w:t>1.1</w:t>
              </w:r>
            </w:ins>
          </w:p>
        </w:tc>
      </w:tr>
      <w:tr w:rsidR="0008376F" w:rsidTr="00AE141F">
        <w:trPr>
          <w:cantSplit/>
          <w:ins w:id="420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2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2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Actor/es</w:t>
              </w:r>
            </w:ins>
          </w:p>
        </w:tc>
        <w:tc>
          <w:tcPr>
            <w:tcW w:w="5972" w:type="dxa"/>
            <w:gridSpan w:val="2"/>
          </w:tcPr>
          <w:p w:rsidR="0008376F" w:rsidRDefault="0008376F" w:rsidP="00AE141F">
            <w:pPr>
              <w:rPr>
                <w:ins w:id="423" w:author="APRENDIZ" w:date="2019-03-09T12:28:00Z"/>
                <w:rFonts w:ascii="Arial" w:hAnsi="Arial" w:cs="Arial"/>
                <w:sz w:val="22"/>
              </w:rPr>
            </w:pPr>
            <w:ins w:id="424" w:author="APRENDIZ" w:date="2019-03-09T12:28:00Z">
              <w:r>
                <w:t>Usuario</w:t>
              </w:r>
            </w:ins>
          </w:p>
        </w:tc>
      </w:tr>
      <w:tr w:rsidR="0008376F" w:rsidTr="00AE141F">
        <w:trPr>
          <w:cantSplit/>
          <w:ins w:id="425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26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27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Tipo</w:t>
              </w:r>
            </w:ins>
          </w:p>
        </w:tc>
        <w:tc>
          <w:tcPr>
            <w:tcW w:w="5972" w:type="dxa"/>
            <w:gridSpan w:val="2"/>
          </w:tcPr>
          <w:p w:rsidR="0008376F" w:rsidRDefault="0008376F" w:rsidP="00AE141F">
            <w:pPr>
              <w:rPr>
                <w:ins w:id="428" w:author="APRENDIZ" w:date="2019-03-09T12:28:00Z"/>
                <w:rFonts w:ascii="Arial" w:hAnsi="Arial" w:cs="Arial"/>
                <w:sz w:val="22"/>
              </w:rPr>
            </w:pPr>
            <w:ins w:id="429" w:author="APRENDIZ" w:date="2019-03-09T12:28:00Z">
              <w:r>
                <w:t>Menú</w:t>
              </w:r>
            </w:ins>
          </w:p>
        </w:tc>
      </w:tr>
      <w:tr w:rsidR="0008376F" w:rsidTr="00AE141F">
        <w:trPr>
          <w:cantSplit/>
          <w:ins w:id="430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3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3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Descripción</w:t>
              </w:r>
            </w:ins>
          </w:p>
        </w:tc>
        <w:tc>
          <w:tcPr>
            <w:tcW w:w="5972" w:type="dxa"/>
            <w:gridSpan w:val="2"/>
          </w:tcPr>
          <w:p w:rsidR="0008376F" w:rsidRPr="00027776" w:rsidRDefault="0008376F">
            <w:pPr>
              <w:rPr>
                <w:ins w:id="433" w:author="APRENDIZ" w:date="2019-03-09T12:28:00Z"/>
                <w:rFonts w:ascii="Arial" w:hAnsi="Arial" w:cs="Arial"/>
              </w:rPr>
              <w:pPrChange w:id="434" w:author="APRENDIZ" w:date="2019-03-09T12:29:00Z">
                <w:pPr>
                  <w:framePr w:hSpace="141" w:wrap="around" w:vAnchor="page" w:hAnchor="margin" w:y="2281"/>
                </w:pPr>
              </w:pPrChange>
            </w:pPr>
            <w:ins w:id="435" w:author="APRENDIZ" w:date="2019-03-09T12:28:00Z">
              <w:r>
                <w:rPr>
                  <w:rFonts w:ascii="Arial" w:hAnsi="Arial" w:cs="Arial"/>
                </w:rPr>
                <w:t xml:space="preserve">El usuario podrá </w:t>
              </w:r>
            </w:ins>
            <w:ins w:id="436" w:author="APRENDIZ" w:date="2019-03-09T12:29:00Z">
              <w:r>
                <w:rPr>
                  <w:rFonts w:ascii="Arial" w:hAnsi="Arial" w:cs="Arial"/>
                </w:rPr>
                <w:t>consultar los productos disponibles en la plataforma</w:t>
              </w:r>
            </w:ins>
          </w:p>
        </w:tc>
      </w:tr>
      <w:tr w:rsidR="0008376F" w:rsidRPr="006F2513" w:rsidTr="00AE141F">
        <w:trPr>
          <w:cantSplit/>
          <w:trHeight w:val="255"/>
          <w:ins w:id="437" w:author="APRENDIZ" w:date="2019-03-09T12:28:00Z"/>
        </w:trPr>
        <w:tc>
          <w:tcPr>
            <w:tcW w:w="1388" w:type="dxa"/>
            <w:vMerge w:val="restart"/>
          </w:tcPr>
          <w:p w:rsidR="0008376F" w:rsidRDefault="0008376F" w:rsidP="00AE141F">
            <w:pPr>
              <w:rPr>
                <w:ins w:id="438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39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Referencias Cruzadas</w:t>
              </w:r>
            </w:ins>
          </w:p>
        </w:tc>
        <w:tc>
          <w:tcPr>
            <w:tcW w:w="1424" w:type="dxa"/>
          </w:tcPr>
          <w:p w:rsidR="0008376F" w:rsidRDefault="0008376F" w:rsidP="00AE141F">
            <w:pPr>
              <w:rPr>
                <w:ins w:id="440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41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Casos de Usos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08376F" w:rsidRPr="006F2513" w:rsidRDefault="0008376F" w:rsidP="00AE141F">
            <w:pPr>
              <w:rPr>
                <w:ins w:id="442" w:author="APRENDIZ" w:date="2019-03-09T12:28:00Z"/>
                <w:rFonts w:ascii="Arial" w:hAnsi="Arial" w:cs="Arial"/>
                <w:sz w:val="22"/>
                <w:lang w:val="es-MX"/>
              </w:rPr>
            </w:pPr>
          </w:p>
        </w:tc>
      </w:tr>
      <w:tr w:rsidR="0008376F" w:rsidRPr="00FA352B" w:rsidTr="00AE141F">
        <w:trPr>
          <w:cantSplit/>
          <w:trHeight w:val="255"/>
          <w:ins w:id="443" w:author="APRENDIZ" w:date="2019-03-09T12:28:00Z"/>
        </w:trPr>
        <w:tc>
          <w:tcPr>
            <w:tcW w:w="1388" w:type="dxa"/>
            <w:vMerge/>
          </w:tcPr>
          <w:p w:rsidR="0008376F" w:rsidRPr="006F2513" w:rsidRDefault="0008376F" w:rsidP="00AE141F">
            <w:pPr>
              <w:rPr>
                <w:ins w:id="444" w:author="APRENDIZ" w:date="2019-03-09T12:28:00Z"/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24" w:type="dxa"/>
          </w:tcPr>
          <w:p w:rsidR="0008376F" w:rsidRPr="005B73AE" w:rsidRDefault="0008376F" w:rsidP="00AE141F">
            <w:pPr>
              <w:rPr>
                <w:ins w:id="445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46" w:author="APRENDIZ" w:date="2019-03-09T12:28:00Z">
              <w:r w:rsidRPr="005B73AE">
                <w:rPr>
                  <w:rFonts w:ascii="Arial" w:hAnsi="Arial" w:cs="Arial"/>
                  <w:b/>
                  <w:bCs/>
                  <w:sz w:val="22"/>
                </w:rPr>
                <w:t>Requisitos Funcionales</w:t>
              </w:r>
            </w:ins>
          </w:p>
        </w:tc>
        <w:tc>
          <w:tcPr>
            <w:tcW w:w="5972" w:type="dxa"/>
            <w:gridSpan w:val="2"/>
            <w:shd w:val="clear" w:color="auto" w:fill="auto"/>
          </w:tcPr>
          <w:p w:rsidR="0008376F" w:rsidRPr="00DE7C12" w:rsidRDefault="0008376F" w:rsidP="00AE141F">
            <w:pPr>
              <w:rPr>
                <w:ins w:id="447" w:author="APRENDIZ" w:date="2019-03-09T12:28:00Z"/>
                <w:rFonts w:ascii="Arial" w:hAnsi="Arial" w:cs="Arial"/>
                <w:sz w:val="22"/>
                <w:lang w:val="en-US"/>
              </w:rPr>
            </w:pPr>
          </w:p>
        </w:tc>
      </w:tr>
      <w:tr w:rsidR="0008376F" w:rsidTr="00AE141F">
        <w:trPr>
          <w:cantSplit/>
          <w:ins w:id="448" w:author="APRENDIZ" w:date="2019-03-09T12:28:00Z"/>
        </w:trPr>
        <w:tc>
          <w:tcPr>
            <w:tcW w:w="2812" w:type="dxa"/>
            <w:gridSpan w:val="2"/>
          </w:tcPr>
          <w:p w:rsidR="0008376F" w:rsidRDefault="0008376F" w:rsidP="00AE141F">
            <w:pPr>
              <w:rPr>
                <w:ins w:id="449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50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Precondición</w:t>
              </w:r>
            </w:ins>
          </w:p>
        </w:tc>
        <w:tc>
          <w:tcPr>
            <w:tcW w:w="5972" w:type="dxa"/>
            <w:gridSpan w:val="2"/>
          </w:tcPr>
          <w:p w:rsidR="0008376F" w:rsidRPr="0067009E" w:rsidRDefault="0008376F">
            <w:pPr>
              <w:rPr>
                <w:ins w:id="451" w:author="APRENDIZ" w:date="2019-03-09T12:28:00Z"/>
              </w:rPr>
              <w:pPrChange w:id="452" w:author="APRENDIZ" w:date="2019-03-09T12:29:00Z">
                <w:pPr>
                  <w:framePr w:hSpace="141" w:wrap="around" w:vAnchor="page" w:hAnchor="margin" w:y="2281"/>
                </w:pPr>
              </w:pPrChange>
            </w:pPr>
            <w:ins w:id="453" w:author="APRENDIZ" w:date="2019-03-09T12:28:00Z">
              <w:r>
                <w:rPr>
                  <w:rFonts w:ascii="Arial" w:hAnsi="Arial" w:cs="Arial"/>
                  <w:sz w:val="22"/>
                </w:rPr>
                <w:t xml:space="preserve">El usuario deberá </w:t>
              </w:r>
            </w:ins>
            <w:ins w:id="454" w:author="APRENDIZ" w:date="2019-03-09T12:29:00Z">
              <w:r>
                <w:rPr>
                  <w:rFonts w:ascii="Arial" w:hAnsi="Arial" w:cs="Arial"/>
                  <w:sz w:val="22"/>
                </w:rPr>
                <w:t>estar registrado para poder consultar los productos disponibles.</w:t>
              </w:r>
            </w:ins>
          </w:p>
        </w:tc>
      </w:tr>
      <w:tr w:rsidR="0008376F" w:rsidTr="00AE141F">
        <w:trPr>
          <w:cantSplit/>
          <w:ins w:id="455" w:author="APRENDIZ" w:date="2019-03-09T12:28:00Z"/>
        </w:trPr>
        <w:tc>
          <w:tcPr>
            <w:tcW w:w="8784" w:type="dxa"/>
            <w:gridSpan w:val="4"/>
          </w:tcPr>
          <w:p w:rsidR="0008376F" w:rsidRDefault="0008376F" w:rsidP="00AE141F">
            <w:pPr>
              <w:rPr>
                <w:ins w:id="456" w:author="APRENDIZ" w:date="2019-03-09T12:28:00Z"/>
                <w:rFonts w:ascii="Arial" w:hAnsi="Arial" w:cs="Arial"/>
                <w:sz w:val="22"/>
              </w:rPr>
            </w:pPr>
            <w:ins w:id="457" w:author="APRENDIZ" w:date="2019-03-09T12:28:00Z">
              <w:r>
                <w:rPr>
                  <w:rFonts w:ascii="Arial" w:hAnsi="Arial" w:cs="Arial"/>
                  <w:b/>
                  <w:sz w:val="22"/>
                </w:rPr>
                <w:t xml:space="preserve">Flujo </w:t>
              </w:r>
              <w:r w:rsidRPr="00457701">
                <w:rPr>
                  <w:rFonts w:ascii="Arial" w:hAnsi="Arial" w:cs="Arial"/>
                  <w:b/>
                  <w:sz w:val="22"/>
                </w:rPr>
                <w:t>Normal</w:t>
              </w:r>
              <w:r w:rsidR="00621D58">
                <w:rPr>
                  <w:rFonts w:ascii="Arial" w:hAnsi="Arial" w:cs="Arial"/>
                  <w:sz w:val="22"/>
                </w:rPr>
                <w:t xml:space="preserve">  </w:t>
              </w:r>
              <w:bookmarkStart w:id="458" w:name="_GoBack"/>
              <w:bookmarkEnd w:id="458"/>
            </w:ins>
          </w:p>
          <w:p w:rsidR="0008376F" w:rsidRDefault="0008376F" w:rsidP="00AE141F">
            <w:pPr>
              <w:rPr>
                <w:ins w:id="459" w:author="APRENDIZ" w:date="2019-03-09T12:28:00Z"/>
                <w:rFonts w:ascii="Arial" w:hAnsi="Arial" w:cs="Arial"/>
                <w:sz w:val="22"/>
              </w:rPr>
            </w:pPr>
          </w:p>
        </w:tc>
      </w:tr>
      <w:tr w:rsidR="0008376F" w:rsidTr="00AE141F">
        <w:trPr>
          <w:cantSplit/>
          <w:trHeight w:val="884"/>
          <w:ins w:id="460" w:author="APRENDIZ" w:date="2019-03-09T12:28:00Z"/>
        </w:trPr>
        <w:tc>
          <w:tcPr>
            <w:tcW w:w="3920" w:type="dxa"/>
            <w:gridSpan w:val="3"/>
          </w:tcPr>
          <w:p w:rsidR="0008376F" w:rsidRDefault="0008376F" w:rsidP="00AE141F">
            <w:pPr>
              <w:rPr>
                <w:ins w:id="461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62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ACCION ACTOR/ES</w:t>
              </w:r>
              <w:r>
                <w:rPr>
                  <w:rFonts w:ascii="Arial" w:hAnsi="Arial" w:cs="Arial"/>
                  <w:b/>
                  <w:bCs/>
                  <w:sz w:val="22"/>
                </w:rPr>
                <w:br/>
              </w:r>
            </w:ins>
          </w:p>
          <w:p w:rsidR="0008376F" w:rsidRPr="009D5C5F" w:rsidRDefault="0008376F" w:rsidP="00AE141F">
            <w:pPr>
              <w:rPr>
                <w:ins w:id="463" w:author="APRENDIZ" w:date="2019-03-09T12:28:00Z"/>
                <w:rFonts w:ascii="Arial" w:hAnsi="Arial" w:cs="Arial"/>
                <w:sz w:val="22"/>
              </w:rPr>
            </w:pPr>
            <w:ins w:id="464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1.</w:t>
              </w:r>
            </w:ins>
            <w:ins w:id="465" w:author="APRENDIZ" w:date="2019-03-09T13:53:00Z">
              <w:r w:rsidR="0087012F">
                <w:rPr>
                  <w:rFonts w:ascii="Arial" w:hAnsi="Arial" w:cs="Arial"/>
                  <w:b/>
                  <w:bCs/>
                  <w:sz w:val="22"/>
                </w:rPr>
                <w:t xml:space="preserve">El usuario podrá consultar </w:t>
              </w:r>
            </w:ins>
            <w:ins w:id="466" w:author="APRENDIZ" w:date="2019-03-09T13:54:00Z">
              <w:r w:rsidR="0087012F">
                <w:rPr>
                  <w:rFonts w:ascii="Arial" w:hAnsi="Arial" w:cs="Arial"/>
                  <w:b/>
                  <w:bCs/>
                  <w:sz w:val="22"/>
                </w:rPr>
                <w:t>los productos y servicios disponibles en la plataforma</w:t>
              </w:r>
            </w:ins>
          </w:p>
          <w:p w:rsidR="0008376F" w:rsidRPr="00F220F4" w:rsidRDefault="0008376F" w:rsidP="00AE141F">
            <w:pPr>
              <w:rPr>
                <w:ins w:id="467" w:author="APRENDIZ" w:date="2019-03-09T12:28:00Z"/>
                <w:rFonts w:ascii="Arial" w:hAnsi="Arial" w:cs="Arial"/>
                <w:b/>
                <w:sz w:val="22"/>
              </w:rPr>
            </w:pPr>
          </w:p>
        </w:tc>
        <w:tc>
          <w:tcPr>
            <w:tcW w:w="4864" w:type="dxa"/>
          </w:tcPr>
          <w:p w:rsidR="0008376F" w:rsidRDefault="0008376F" w:rsidP="00AE141F">
            <w:pPr>
              <w:rPr>
                <w:ins w:id="468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69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 RESPUESTA DEL SISTEMA.</w:t>
              </w:r>
            </w:ins>
          </w:p>
          <w:p w:rsidR="0008376F" w:rsidRDefault="0008376F" w:rsidP="00AE141F">
            <w:pPr>
              <w:rPr>
                <w:ins w:id="470" w:author="APRENDIZ" w:date="2019-03-09T12:28:00Z"/>
                <w:rFonts w:ascii="Arial" w:hAnsi="Arial" w:cs="Arial"/>
                <w:b/>
                <w:bCs/>
                <w:sz w:val="22"/>
              </w:rPr>
            </w:pPr>
          </w:p>
          <w:p w:rsidR="0008376F" w:rsidRPr="002A4318" w:rsidRDefault="0008376F">
            <w:pPr>
              <w:rPr>
                <w:ins w:id="471" w:author="APRENDIZ" w:date="2019-03-09T12:28:00Z"/>
                <w:rFonts w:ascii="Arial" w:hAnsi="Arial" w:cs="Arial"/>
                <w:b/>
                <w:bCs/>
                <w:sz w:val="22"/>
              </w:rPr>
              <w:pPrChange w:id="472" w:author="APRENDIZ" w:date="2019-03-09T13:56:00Z">
                <w:pPr>
                  <w:framePr w:hSpace="141" w:wrap="around" w:vAnchor="page" w:hAnchor="margin" w:y="2281"/>
                </w:pPr>
              </w:pPrChange>
            </w:pPr>
            <w:ins w:id="473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1.1 </w:t>
              </w:r>
            </w:ins>
            <w:ins w:id="474" w:author="APRENDIZ" w:date="2019-03-09T13:55:00Z">
              <w:r w:rsidR="0087012F">
                <w:rPr>
                  <w:rFonts w:ascii="Arial" w:hAnsi="Arial" w:cs="Arial"/>
                  <w:b/>
                  <w:bCs/>
                  <w:sz w:val="22"/>
                </w:rPr>
                <w:t xml:space="preserve">Clasifica y organiza los productos según los filtros </w:t>
              </w:r>
            </w:ins>
            <w:ins w:id="475" w:author="APRENDIZ" w:date="2019-03-09T13:56:00Z">
              <w:r w:rsidR="0087012F">
                <w:rPr>
                  <w:rFonts w:ascii="Arial" w:hAnsi="Arial" w:cs="Arial"/>
                  <w:b/>
                  <w:bCs/>
                  <w:sz w:val="22"/>
                </w:rPr>
                <w:t xml:space="preserve">seleccionados </w:t>
              </w:r>
            </w:ins>
            <w:ins w:id="476" w:author="APRENDIZ" w:date="2019-03-09T13:55:00Z">
              <w:r w:rsidR="0087012F">
                <w:rPr>
                  <w:rFonts w:ascii="Arial" w:hAnsi="Arial" w:cs="Arial"/>
                  <w:b/>
                  <w:bCs/>
                  <w:sz w:val="22"/>
                </w:rPr>
                <w:t>por el usuario</w:t>
              </w:r>
            </w:ins>
            <w:ins w:id="477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 xml:space="preserve">. </w:t>
              </w:r>
            </w:ins>
          </w:p>
        </w:tc>
      </w:tr>
      <w:tr w:rsidR="0008376F" w:rsidTr="00AE141F">
        <w:trPr>
          <w:cantSplit/>
          <w:ins w:id="478" w:author="APRENDIZ" w:date="2019-03-09T12:28:00Z"/>
        </w:trPr>
        <w:tc>
          <w:tcPr>
            <w:tcW w:w="3920" w:type="dxa"/>
            <w:gridSpan w:val="3"/>
          </w:tcPr>
          <w:p w:rsidR="0008376F" w:rsidRDefault="0008376F" w:rsidP="00AE141F">
            <w:pPr>
              <w:rPr>
                <w:ins w:id="479" w:author="APRENDIZ" w:date="2019-03-09T12:28:00Z"/>
                <w:rFonts w:ascii="Arial" w:hAnsi="Arial" w:cs="Arial"/>
                <w:b/>
                <w:bCs/>
                <w:sz w:val="22"/>
              </w:rPr>
            </w:pPr>
            <w:proofErr w:type="spellStart"/>
            <w:ins w:id="480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Pos</w:t>
              </w:r>
              <w:proofErr w:type="spellEnd"/>
              <w:r>
                <w:rPr>
                  <w:rFonts w:ascii="Arial" w:hAnsi="Arial" w:cs="Arial"/>
                  <w:b/>
                  <w:bCs/>
                  <w:sz w:val="22"/>
                </w:rPr>
                <w:t xml:space="preserve"> condición</w:t>
              </w:r>
            </w:ins>
          </w:p>
        </w:tc>
        <w:tc>
          <w:tcPr>
            <w:tcW w:w="4864" w:type="dxa"/>
          </w:tcPr>
          <w:p w:rsidR="0008376F" w:rsidRDefault="0008376F" w:rsidP="00AE141F">
            <w:pPr>
              <w:rPr>
                <w:ins w:id="481" w:author="APRENDIZ" w:date="2019-03-09T12:28:00Z"/>
                <w:rFonts w:ascii="Arial" w:hAnsi="Arial" w:cs="Arial"/>
                <w:sz w:val="22"/>
              </w:rPr>
            </w:pPr>
          </w:p>
        </w:tc>
      </w:tr>
      <w:tr w:rsidR="0008376F" w:rsidTr="00AE141F">
        <w:trPr>
          <w:cantSplit/>
          <w:trHeight w:val="822"/>
          <w:ins w:id="482" w:author="APRENDIZ" w:date="2019-03-09T12:28:00Z"/>
        </w:trPr>
        <w:tc>
          <w:tcPr>
            <w:tcW w:w="8784" w:type="dxa"/>
            <w:gridSpan w:val="4"/>
          </w:tcPr>
          <w:p w:rsidR="0008376F" w:rsidRDefault="0008376F" w:rsidP="00AE141F">
            <w:pPr>
              <w:pStyle w:val="Ttulo1"/>
              <w:rPr>
                <w:ins w:id="483" w:author="APRENDIZ" w:date="2019-03-09T12:28:00Z"/>
              </w:rPr>
            </w:pPr>
            <w:ins w:id="484" w:author="APRENDIZ" w:date="2019-03-09T12:28:00Z">
              <w:r>
                <w:t>Caminos Alternos</w:t>
              </w:r>
            </w:ins>
          </w:p>
          <w:p w:rsidR="0008376F" w:rsidRDefault="0008376F" w:rsidP="00AE141F">
            <w:pPr>
              <w:rPr>
                <w:ins w:id="485" w:author="APRENDIZ" w:date="2019-03-09T12:28:00Z"/>
              </w:rPr>
            </w:pPr>
          </w:p>
          <w:p w:rsidR="0008376F" w:rsidRPr="00205591" w:rsidRDefault="0008376F" w:rsidP="00AE141F">
            <w:pPr>
              <w:rPr>
                <w:ins w:id="486" w:author="APRENDIZ" w:date="2019-03-09T12:28:00Z"/>
              </w:rPr>
            </w:pPr>
          </w:p>
          <w:p w:rsidR="0008376F" w:rsidRPr="00205591" w:rsidRDefault="0008376F" w:rsidP="00AE141F">
            <w:pPr>
              <w:rPr>
                <w:ins w:id="487" w:author="APRENDIZ" w:date="2019-03-09T12:28:00Z"/>
              </w:rPr>
            </w:pPr>
          </w:p>
          <w:p w:rsidR="0008376F" w:rsidRPr="00205591" w:rsidRDefault="0008376F" w:rsidP="00AE141F">
            <w:pPr>
              <w:rPr>
                <w:ins w:id="488" w:author="APRENDIZ" w:date="2019-03-09T12:28:00Z"/>
              </w:rPr>
            </w:pPr>
          </w:p>
        </w:tc>
      </w:tr>
      <w:tr w:rsidR="0008376F" w:rsidTr="00AE141F">
        <w:trPr>
          <w:cantSplit/>
          <w:trHeight w:val="822"/>
          <w:ins w:id="489" w:author="APRENDIZ" w:date="2019-03-09T12:28:00Z"/>
        </w:trPr>
        <w:tc>
          <w:tcPr>
            <w:tcW w:w="8784" w:type="dxa"/>
            <w:gridSpan w:val="4"/>
          </w:tcPr>
          <w:p w:rsidR="0008376F" w:rsidRDefault="0008376F" w:rsidP="00AE141F">
            <w:pPr>
              <w:pStyle w:val="Ttulo1"/>
              <w:rPr>
                <w:ins w:id="490" w:author="APRENDIZ" w:date="2019-03-09T12:28:00Z"/>
              </w:rPr>
            </w:pPr>
            <w:ins w:id="491" w:author="APRENDIZ" w:date="2019-03-09T12:28:00Z">
              <w:r>
                <w:t xml:space="preserve">Excepciones  </w:t>
              </w:r>
            </w:ins>
          </w:p>
          <w:p w:rsidR="0087012F" w:rsidRDefault="0087012F" w:rsidP="0087012F">
            <w:pPr>
              <w:rPr>
                <w:ins w:id="492" w:author="APRENDIZ" w:date="2019-03-09T13:59:00Z"/>
              </w:rPr>
            </w:pPr>
            <w:ins w:id="493" w:author="APRENDIZ" w:date="2019-03-09T13:59:00Z">
              <w:r>
                <w:t>1.3.1. No se encuentra el producto disponible.</w:t>
              </w:r>
            </w:ins>
          </w:p>
          <w:p w:rsidR="0087012F" w:rsidRDefault="0087012F" w:rsidP="0087012F">
            <w:pPr>
              <w:rPr>
                <w:ins w:id="494" w:author="APRENDIZ" w:date="2019-03-09T13:59:00Z"/>
              </w:rPr>
            </w:pPr>
            <w:ins w:id="495" w:author="APRENDIZ" w:date="2019-03-09T13:59:00Z">
              <w:r>
                <w:t xml:space="preserve">1.3.2. No se encuentra técnico para atender la solicitud. </w:t>
              </w:r>
            </w:ins>
          </w:p>
          <w:p w:rsidR="0008376F" w:rsidRPr="007A173F" w:rsidRDefault="0008376F" w:rsidP="00AE141F">
            <w:pPr>
              <w:rPr>
                <w:ins w:id="496" w:author="APRENDIZ" w:date="2019-03-09T12:28:00Z"/>
              </w:rPr>
            </w:pPr>
          </w:p>
        </w:tc>
      </w:tr>
      <w:tr w:rsidR="0008376F" w:rsidTr="00AE141F">
        <w:trPr>
          <w:cantSplit/>
          <w:ins w:id="497" w:author="APRENDIZ" w:date="2019-03-09T12:28:00Z"/>
        </w:trPr>
        <w:tc>
          <w:tcPr>
            <w:tcW w:w="3920" w:type="dxa"/>
            <w:gridSpan w:val="3"/>
          </w:tcPr>
          <w:p w:rsidR="0008376F" w:rsidRDefault="0008376F" w:rsidP="00AE141F">
            <w:pPr>
              <w:rPr>
                <w:ins w:id="498" w:author="APRENDIZ" w:date="2019-03-09T12:28:00Z"/>
                <w:rFonts w:ascii="Arial" w:hAnsi="Arial" w:cs="Arial"/>
                <w:b/>
                <w:bCs/>
                <w:sz w:val="22"/>
              </w:rPr>
            </w:pPr>
            <w:ins w:id="499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Frecuencia esperada</w:t>
              </w:r>
            </w:ins>
          </w:p>
        </w:tc>
        <w:tc>
          <w:tcPr>
            <w:tcW w:w="4864" w:type="dxa"/>
          </w:tcPr>
          <w:p w:rsidR="0008376F" w:rsidRDefault="0008376F" w:rsidP="00AE141F">
            <w:pPr>
              <w:rPr>
                <w:ins w:id="500" w:author="APRENDIZ" w:date="2019-03-09T12:28:00Z"/>
                <w:rFonts w:ascii="Arial" w:hAnsi="Arial" w:cs="Arial"/>
                <w:sz w:val="22"/>
              </w:rPr>
            </w:pPr>
            <w:ins w:id="501" w:author="APRENDIZ" w:date="2019-03-09T12:28:00Z">
              <w:r>
                <w:rPr>
                  <w:rFonts w:ascii="Arial" w:hAnsi="Arial" w:cs="Arial"/>
                  <w:sz w:val="22"/>
                </w:rPr>
                <w:t xml:space="preserve"> (5 segundos)</w:t>
              </w:r>
            </w:ins>
          </w:p>
        </w:tc>
      </w:tr>
      <w:tr w:rsidR="0008376F" w:rsidTr="00AE141F">
        <w:trPr>
          <w:cantSplit/>
          <w:ins w:id="502" w:author="APRENDIZ" w:date="2019-03-09T12:28:00Z"/>
        </w:trPr>
        <w:tc>
          <w:tcPr>
            <w:tcW w:w="3920" w:type="dxa"/>
            <w:gridSpan w:val="3"/>
          </w:tcPr>
          <w:p w:rsidR="0008376F" w:rsidRDefault="0008376F" w:rsidP="00AE141F">
            <w:pPr>
              <w:rPr>
                <w:ins w:id="503" w:author="APRENDIZ" w:date="2019-03-09T12:28:00Z"/>
                <w:rFonts w:ascii="Arial" w:hAnsi="Arial" w:cs="Arial"/>
                <w:b/>
                <w:bCs/>
                <w:sz w:val="22"/>
              </w:rPr>
            </w:pPr>
            <w:ins w:id="504" w:author="APRENDIZ" w:date="2019-03-09T12:28:00Z">
              <w:r>
                <w:rPr>
                  <w:rFonts w:ascii="Arial" w:hAnsi="Arial" w:cs="Arial"/>
                  <w:b/>
                  <w:bCs/>
                  <w:sz w:val="22"/>
                </w:rPr>
                <w:t>Comentarios</w:t>
              </w:r>
            </w:ins>
          </w:p>
        </w:tc>
        <w:tc>
          <w:tcPr>
            <w:tcW w:w="4864" w:type="dxa"/>
          </w:tcPr>
          <w:p w:rsidR="0008376F" w:rsidRDefault="0008376F" w:rsidP="00AE141F">
            <w:pPr>
              <w:rPr>
                <w:ins w:id="505" w:author="APRENDIZ" w:date="2019-03-09T12:28:00Z"/>
                <w:rFonts w:ascii="Arial" w:hAnsi="Arial" w:cs="Arial"/>
                <w:sz w:val="22"/>
              </w:rPr>
            </w:pPr>
          </w:p>
        </w:tc>
      </w:tr>
    </w:tbl>
    <w:p w:rsidR="0008376F" w:rsidRPr="00DD7C1C" w:rsidRDefault="0008376F" w:rsidP="00DD7C1C"/>
    <w:sectPr w:rsidR="0008376F" w:rsidRPr="00DD7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AF0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PRENDIZ">
    <w15:presenceInfo w15:providerId="None" w15:userId="APREND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76"/>
    <w:rsid w:val="00027776"/>
    <w:rsid w:val="0008376F"/>
    <w:rsid w:val="001466F1"/>
    <w:rsid w:val="001F5938"/>
    <w:rsid w:val="00210E8C"/>
    <w:rsid w:val="00252FC4"/>
    <w:rsid w:val="002A4318"/>
    <w:rsid w:val="003E089A"/>
    <w:rsid w:val="00482EFC"/>
    <w:rsid w:val="005B73AE"/>
    <w:rsid w:val="00621D58"/>
    <w:rsid w:val="0067009E"/>
    <w:rsid w:val="00705D8D"/>
    <w:rsid w:val="00716464"/>
    <w:rsid w:val="007A173F"/>
    <w:rsid w:val="007C1C42"/>
    <w:rsid w:val="00834A7E"/>
    <w:rsid w:val="0087012F"/>
    <w:rsid w:val="00880287"/>
    <w:rsid w:val="00917191"/>
    <w:rsid w:val="00976C8E"/>
    <w:rsid w:val="009D5C5F"/>
    <w:rsid w:val="00A00714"/>
    <w:rsid w:val="00A350F1"/>
    <w:rsid w:val="00A623BA"/>
    <w:rsid w:val="00A727A3"/>
    <w:rsid w:val="00C67A73"/>
    <w:rsid w:val="00C72FA2"/>
    <w:rsid w:val="00CE0F95"/>
    <w:rsid w:val="00DD69D0"/>
    <w:rsid w:val="00DD7C1C"/>
    <w:rsid w:val="00E66ED9"/>
    <w:rsid w:val="00E76C21"/>
    <w:rsid w:val="00EE14B6"/>
    <w:rsid w:val="00F24957"/>
    <w:rsid w:val="00FA352B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B8B1E"/>
  <w15:chartTrackingRefBased/>
  <w15:docId w15:val="{F682D095-4B03-4836-973D-85E2DFAD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8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89A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ENDIZ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343</TotalTime>
  <Pages>1</Pages>
  <Words>1577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2019-03-09T13:23:00Z</dcterms:created>
  <dcterms:modified xsi:type="dcterms:W3CDTF">2019-03-10T16:20:00Z</dcterms:modified>
</cp:coreProperties>
</file>